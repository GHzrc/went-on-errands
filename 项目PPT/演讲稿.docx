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CB53A" w14:textId="21C08E6E" w:rsidR="00523FA4" w:rsidRDefault="00790AB8" w:rsidP="00790AB8">
      <w:pPr>
        <w:pStyle w:val="1"/>
        <w:jc w:val="center"/>
        <w:rPr>
          <w:ins w:id="0" w:author="个人用户" w:date="2018-10-30T10:16:00Z"/>
        </w:rPr>
      </w:pPr>
      <w:r>
        <w:rPr>
          <w:rFonts w:hint="eastAsia"/>
        </w:rPr>
        <w:t>演讲稿</w:t>
      </w:r>
    </w:p>
    <w:p w14:paraId="7324CFB3" w14:textId="434A5DC5" w:rsidR="00B20B45" w:rsidRPr="00B20B45" w:rsidRDefault="00B20B45">
      <w:pPr>
        <w:rPr>
          <w:rPrChange w:id="1" w:author="个人用户" w:date="2018-10-30T10:16:00Z">
            <w:rPr/>
          </w:rPrChange>
        </w:rPr>
        <w:pPrChange w:id="2" w:author="个人用户" w:date="2018-10-30T10:16:00Z">
          <w:pPr>
            <w:pStyle w:val="1"/>
            <w:jc w:val="center"/>
          </w:pPr>
        </w:pPrChange>
      </w:pPr>
      <w:ins w:id="3" w:author="个人用户" w:date="2018-10-30T10:16:00Z">
        <w:r>
          <w:rPr>
            <w:rFonts w:hint="eastAsia"/>
          </w:rPr>
          <w:t>首先第一先在项目背景，业务背景中</w:t>
        </w:r>
      </w:ins>
      <w:ins w:id="4" w:author="个人用户" w:date="2018-10-30T10:17:00Z">
        <w:r>
          <w:rPr>
            <w:rFonts w:hint="eastAsia"/>
          </w:rPr>
          <w:t>讲众包的好处。</w:t>
        </w:r>
      </w:ins>
    </w:p>
    <w:p w14:paraId="62412E29" w14:textId="473F9C02" w:rsidR="00790AB8" w:rsidRDefault="00790AB8" w:rsidP="00B6066C">
      <w:pPr>
        <w:pStyle w:val="a3"/>
        <w:numPr>
          <w:ilvl w:val="0"/>
          <w:numId w:val="1"/>
        </w:numPr>
        <w:shd w:val="clear" w:color="auto" w:fill="FFFFFF"/>
        <w:spacing w:before="0" w:beforeAutospacing="0" w:after="480" w:afterAutospacing="0" w:line="480" w:lineRule="atLeast"/>
        <w:rPr>
          <w:ins w:id="5" w:author="个人用户" w:date="2018-11-06T08:37:00Z"/>
          <w:rStyle w:val="a4"/>
          <w:rFonts w:ascii="微软雅黑" w:eastAsia="微软雅黑" w:hAnsi="微软雅黑"/>
          <w:color w:val="333333"/>
        </w:rPr>
        <w:pPrChange w:id="6" w:author="个人用户" w:date="2018-11-06T08:37:00Z">
          <w:pPr>
            <w:pStyle w:val="a3"/>
            <w:shd w:val="clear" w:color="auto" w:fill="FFFFFF"/>
            <w:spacing w:before="0" w:beforeAutospacing="0" w:after="480" w:afterAutospacing="0" w:line="480" w:lineRule="atLeast"/>
          </w:pPr>
        </w:pPrChange>
      </w:pPr>
      <w:del w:id="7" w:author="个人用户" w:date="2018-11-06T08:37:00Z">
        <w:r w:rsidDel="00B6066C">
          <w:rPr>
            <w:rStyle w:val="a4"/>
            <w:rFonts w:ascii="微软雅黑" w:eastAsia="微软雅黑" w:hAnsi="微软雅黑" w:hint="eastAsia"/>
            <w:color w:val="333333"/>
          </w:rPr>
          <w:delText>一、</w:delText>
        </w:r>
      </w:del>
      <w:r>
        <w:rPr>
          <w:rStyle w:val="a4"/>
          <w:rFonts w:ascii="微软雅黑" w:eastAsia="微软雅黑" w:hAnsi="微软雅黑" w:hint="eastAsia"/>
          <w:color w:val="333333"/>
        </w:rPr>
        <w:t>众包模式的好处</w:t>
      </w:r>
    </w:p>
    <w:p w14:paraId="22EBB305" w14:textId="06DAA8B9" w:rsidR="00B6066C" w:rsidRDefault="00B6066C" w:rsidP="00B6066C">
      <w:pPr>
        <w:pStyle w:val="a3"/>
        <w:numPr>
          <w:ilvl w:val="0"/>
          <w:numId w:val="2"/>
        </w:numPr>
        <w:shd w:val="clear" w:color="auto" w:fill="FFFFFF"/>
        <w:spacing w:before="0" w:beforeAutospacing="0" w:after="480" w:afterAutospacing="0" w:line="480" w:lineRule="atLeast"/>
        <w:rPr>
          <w:ins w:id="8" w:author="个人用户" w:date="2018-11-06T08:37:00Z"/>
          <w:rStyle w:val="a4"/>
          <w:rFonts w:ascii="微软雅黑" w:eastAsia="微软雅黑" w:hAnsi="微软雅黑"/>
          <w:color w:val="333333"/>
          <w:shd w:val="clear" w:color="auto" w:fill="FFFFFF"/>
        </w:rPr>
        <w:pPrChange w:id="9" w:author="个人用户" w:date="2018-11-06T08:37:00Z">
          <w:pPr>
            <w:pStyle w:val="a3"/>
            <w:shd w:val="clear" w:color="auto" w:fill="FFFFFF"/>
            <w:spacing w:before="0" w:beforeAutospacing="0" w:after="480" w:afterAutospacing="0" w:line="480" w:lineRule="atLeast"/>
          </w:pPr>
        </w:pPrChange>
      </w:pPr>
      <w:ins w:id="10" w:author="个人用户" w:date="2018-11-06T08:37:00Z">
        <w:r>
          <w:rPr>
            <w:rStyle w:val="a4"/>
            <w:rFonts w:ascii="微软雅黑" w:eastAsia="微软雅黑" w:hAnsi="微软雅黑" w:hint="eastAsia"/>
            <w:color w:val="333333"/>
            <w:shd w:val="clear" w:color="auto" w:fill="FFFFFF"/>
          </w:rPr>
          <w:t>快速吸纳闲置时间</w:t>
        </w:r>
      </w:ins>
    </w:p>
    <w:p w14:paraId="42A8167F" w14:textId="78E4BAD4" w:rsidR="00B6066C" w:rsidRDefault="00B6066C" w:rsidP="00B6066C">
      <w:pPr>
        <w:pStyle w:val="a3"/>
        <w:numPr>
          <w:ilvl w:val="0"/>
          <w:numId w:val="2"/>
        </w:numPr>
        <w:shd w:val="clear" w:color="auto" w:fill="FFFFFF"/>
        <w:spacing w:before="0" w:beforeAutospacing="0" w:after="480" w:afterAutospacing="0" w:line="480" w:lineRule="atLeast"/>
        <w:rPr>
          <w:rFonts w:ascii="微软雅黑" w:eastAsia="微软雅黑" w:hAnsi="微软雅黑" w:hint="eastAsia"/>
          <w:color w:val="333333"/>
        </w:rPr>
        <w:pPrChange w:id="11" w:author="个人用户" w:date="2018-11-06T08:37:00Z">
          <w:pPr>
            <w:pStyle w:val="a3"/>
            <w:shd w:val="clear" w:color="auto" w:fill="FFFFFF"/>
            <w:spacing w:before="0" w:beforeAutospacing="0" w:after="480" w:afterAutospacing="0" w:line="480" w:lineRule="atLeast"/>
          </w:pPr>
        </w:pPrChange>
      </w:pPr>
      <w:ins w:id="12" w:author="个人用户" w:date="2018-11-06T08:37:00Z">
        <w:r>
          <w:rPr>
            <w:rStyle w:val="a4"/>
            <w:rFonts w:ascii="微软雅黑" w:eastAsia="微软雅黑" w:hAnsi="微软雅黑" w:hint="eastAsia"/>
            <w:color w:val="333333"/>
            <w:shd w:val="clear" w:color="auto" w:fill="FFFFFF"/>
          </w:rPr>
          <w:t>解决最后一公里的痛点</w:t>
        </w:r>
      </w:ins>
    </w:p>
    <w:p w14:paraId="7994CEA8" w14:textId="4AC41DAE" w:rsidR="00790AB8" w:rsidDel="007129C1" w:rsidRDefault="00790AB8" w:rsidP="00790AB8">
      <w:pPr>
        <w:pStyle w:val="a3"/>
        <w:shd w:val="clear" w:color="auto" w:fill="FFFFFF"/>
        <w:spacing w:before="0" w:beforeAutospacing="0" w:after="480" w:afterAutospacing="0" w:line="480" w:lineRule="atLeast"/>
        <w:rPr>
          <w:del w:id="13" w:author="个人用户" w:date="2018-10-30T09:16:00Z"/>
          <w:rFonts w:ascii="微软雅黑" w:eastAsia="微软雅黑" w:hAnsi="微软雅黑"/>
          <w:color w:val="333333"/>
        </w:rPr>
      </w:pPr>
      <w:del w:id="14" w:author="个人用户" w:date="2018-10-30T09:16:00Z">
        <w:r w:rsidDel="007129C1">
          <w:rPr>
            <w:rStyle w:val="a4"/>
            <w:rFonts w:ascii="微软雅黑" w:eastAsia="微软雅黑" w:hAnsi="微软雅黑" w:hint="eastAsia"/>
            <w:color w:val="333333"/>
          </w:rPr>
          <w:delText>1、快速吸纳闲置时间</w:delText>
        </w:r>
      </w:del>
    </w:p>
    <w:p w14:paraId="5CC8F538" w14:textId="4BEF50AD" w:rsidR="00790AB8" w:rsidDel="007129C1" w:rsidRDefault="00790AB8" w:rsidP="00790AB8">
      <w:pPr>
        <w:pStyle w:val="a3"/>
        <w:shd w:val="clear" w:color="auto" w:fill="FFFFFF"/>
        <w:spacing w:before="0" w:beforeAutospacing="0" w:after="480" w:afterAutospacing="0" w:line="480" w:lineRule="atLeast"/>
        <w:rPr>
          <w:del w:id="15" w:author="个人用户" w:date="2018-10-30T09:16:00Z"/>
          <w:rFonts w:ascii="微软雅黑" w:eastAsia="微软雅黑" w:hAnsi="微软雅黑"/>
          <w:color w:val="333333"/>
        </w:rPr>
      </w:pPr>
      <w:del w:id="16" w:author="个人用户" w:date="2018-10-30T09:16:00Z">
        <w:r w:rsidDel="007129C1">
          <w:rPr>
            <w:rFonts w:ascii="微软雅黑" w:eastAsia="微软雅黑" w:hAnsi="微软雅黑" w:hint="eastAsia"/>
            <w:color w:val="333333"/>
          </w:rPr>
          <w:delText>作为1小时送达最强有力的支撑，是劳动力，而且是能够自由支配时间的劳动力，最好是他们自由支配的时间出价可以不高，那么在这种情况下，这些闲置的自由时间就可以达到一个相对合理的溢价。基于这点考虑，兼职从事众包配送就变得相对合理。</w:delText>
        </w:r>
      </w:del>
    </w:p>
    <w:p w14:paraId="24745EA8" w14:textId="77777777" w:rsidR="00790AB8" w:rsidDel="00E50D1B" w:rsidRDefault="00790AB8" w:rsidP="00790AB8">
      <w:pPr>
        <w:pStyle w:val="a3"/>
        <w:shd w:val="clear" w:color="auto" w:fill="FFFFFF"/>
        <w:spacing w:before="0" w:beforeAutospacing="0" w:after="480" w:afterAutospacing="0" w:line="480" w:lineRule="atLeast"/>
        <w:rPr>
          <w:del w:id="17" w:author="个人用户" w:date="2018-10-30T08:32:00Z"/>
          <w:rFonts w:ascii="微软雅黑" w:eastAsia="微软雅黑" w:hAnsi="微软雅黑"/>
          <w:color w:val="333333"/>
        </w:rPr>
      </w:pPr>
      <w:del w:id="18" w:author="个人用户" w:date="2018-10-30T08:32:00Z">
        <w:r w:rsidDel="00E50D1B">
          <w:rPr>
            <w:rFonts w:ascii="微软雅黑" w:eastAsia="微软雅黑" w:hAnsi="微软雅黑" w:hint="eastAsia"/>
            <w:color w:val="333333"/>
          </w:rPr>
          <w:delText>作为普通白领，正常上班时间固定，加班情况较少，下班较规律，多数人不知如何支配空余时间，单纯在打发时间中浪费过去。如果能够通过某个平台实现闲置时间变现，作为普罗大众的我们还是具有较强的尝试欲望。</w:delText>
        </w:r>
      </w:del>
    </w:p>
    <w:p w14:paraId="1F60096E" w14:textId="3562B5B0" w:rsidR="00790AB8" w:rsidDel="007129C1" w:rsidRDefault="00790AB8" w:rsidP="00790AB8">
      <w:pPr>
        <w:pStyle w:val="a3"/>
        <w:shd w:val="clear" w:color="auto" w:fill="FFFFFF"/>
        <w:spacing w:before="0" w:beforeAutospacing="0" w:after="480" w:afterAutospacing="0" w:line="480" w:lineRule="atLeast"/>
        <w:rPr>
          <w:del w:id="19" w:author="个人用户" w:date="2018-10-30T09:15:00Z"/>
          <w:rFonts w:ascii="微软雅黑" w:eastAsia="微软雅黑" w:hAnsi="微软雅黑"/>
          <w:color w:val="333333"/>
        </w:rPr>
      </w:pPr>
      <w:del w:id="20" w:author="个人用户" w:date="2018-10-30T09:15:00Z">
        <w:r w:rsidDel="007129C1">
          <w:rPr>
            <w:rFonts w:ascii="微软雅黑" w:eastAsia="微软雅黑" w:hAnsi="微软雅黑" w:hint="eastAsia"/>
            <w:color w:val="333333"/>
          </w:rPr>
          <w:delText>作为蓝领阶层，全职工作薪资固定，收入相对较低，增加额外收入的意向较为强烈。如果能有渠道将其闲置时间变现，那么，他们是再开心不过的事情。这部分群体是最容易吸纳进入众包体系中的阶层，同时也会是众包配送的中坚力量。</w:delText>
        </w:r>
      </w:del>
    </w:p>
    <w:p w14:paraId="425695DB" w14:textId="77777777"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Style w:val="a4"/>
          <w:rFonts w:ascii="微软雅黑" w:eastAsia="微软雅黑" w:hAnsi="微软雅黑" w:hint="eastAsia"/>
          <w:color w:val="333333"/>
        </w:rPr>
        <w:t>2、有效提高劳动力价值</w:t>
      </w:r>
    </w:p>
    <w:p w14:paraId="0EBFC4AF" w14:textId="77777777"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Fonts w:ascii="微软雅黑" w:eastAsia="微软雅黑" w:hAnsi="微软雅黑" w:hint="eastAsia"/>
          <w:color w:val="333333"/>
        </w:rPr>
        <w:t>其实，最理想的状态是，闲置时间的流动再生：今天，你不能去办理业务，通过平台，找到有空闲时间的劳动力，付出一定资金成本，帮忙办理。明天，我有闲置时间，我帮别人办理业务，拿回自己昨天付出的成本。等于是将整个社会体系内的时间通过金钱的形式，实现了更有效率的流动。</w:t>
      </w:r>
    </w:p>
    <w:p w14:paraId="6DE9240B" w14:textId="36F6CA66"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Style w:val="a4"/>
          <w:rFonts w:ascii="微软雅黑" w:eastAsia="微软雅黑" w:hAnsi="微软雅黑" w:hint="eastAsia"/>
          <w:color w:val="333333"/>
        </w:rPr>
        <w:t>3、平台付出成本低廉</w:t>
      </w:r>
    </w:p>
    <w:p w14:paraId="2418BC39" w14:textId="77777777"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Fonts w:ascii="微软雅黑" w:eastAsia="微软雅黑" w:hAnsi="微软雅黑" w:hint="eastAsia"/>
          <w:color w:val="333333"/>
        </w:rPr>
        <w:t>平台作为一种时间流动的中转站，借助金钱为媒介，达到社会整体时间的合理配置。从这一点上说，平台的作用，具有一定的社会公益性高度。它让时间的使用变得更加合理，让每个人的闲置时间能充分利用起来，让社会协作通过货币媒介变得更加流畅，是一种更高效的资源配置。</w:t>
      </w:r>
      <w:ins w:id="21" w:author="个人用户" w:date="2018-10-30T08:33:00Z">
        <w:r w:rsidR="00E50D1B">
          <w:rPr>
            <w:rFonts w:ascii="微软雅黑" w:eastAsia="微软雅黑" w:hAnsi="微软雅黑" w:hint="eastAsia"/>
            <w:color w:val="333333"/>
          </w:rPr>
          <w:t>类似滴滴</w:t>
        </w:r>
      </w:ins>
    </w:p>
    <w:p w14:paraId="63F9A4DB" w14:textId="77777777" w:rsidR="00790AB8" w:rsidDel="00E50D1B" w:rsidRDefault="00790AB8" w:rsidP="00790AB8">
      <w:pPr>
        <w:pStyle w:val="a3"/>
        <w:shd w:val="clear" w:color="auto" w:fill="FFFFFF"/>
        <w:spacing w:before="0" w:beforeAutospacing="0" w:after="480" w:afterAutospacing="0" w:line="480" w:lineRule="atLeast"/>
        <w:rPr>
          <w:del w:id="22" w:author="个人用户" w:date="2018-10-30T08:33:00Z"/>
          <w:rFonts w:ascii="微软雅黑" w:eastAsia="微软雅黑" w:hAnsi="微软雅黑"/>
          <w:color w:val="333333"/>
        </w:rPr>
      </w:pPr>
      <w:del w:id="23" w:author="个人用户" w:date="2018-10-30T08:33:00Z">
        <w:r w:rsidDel="00E50D1B">
          <w:rPr>
            <w:rFonts w:ascii="微软雅黑" w:eastAsia="微软雅黑" w:hAnsi="微软雅黑" w:hint="eastAsia"/>
            <w:color w:val="333333"/>
          </w:rPr>
          <w:delText>同时，平台所付出的人力成本较低，不需要提供全职劳动力进行任务完成，那么便省去一大笔全职开支，只留部分维护人员便能运转起数以百万用户的庞大系统。通过平台抽取一定佣金的形式，维护平台本身正常运转，同时有益社会，早期的滴滴便是一个较为典型的例子。</w:delText>
        </w:r>
      </w:del>
    </w:p>
    <w:p w14:paraId="7B3650B4" w14:textId="7CD559F1" w:rsidR="00790AB8" w:rsidDel="007129C1" w:rsidRDefault="00790AB8" w:rsidP="00790AB8">
      <w:pPr>
        <w:pStyle w:val="a3"/>
        <w:shd w:val="clear" w:color="auto" w:fill="FFFFFF"/>
        <w:spacing w:before="0" w:beforeAutospacing="0" w:after="480" w:afterAutospacing="0" w:line="480" w:lineRule="atLeast"/>
        <w:rPr>
          <w:del w:id="24" w:author="个人用户" w:date="2018-10-30T09:15:00Z"/>
          <w:rFonts w:ascii="微软雅黑" w:eastAsia="微软雅黑" w:hAnsi="微软雅黑"/>
          <w:color w:val="333333"/>
        </w:rPr>
      </w:pPr>
      <w:del w:id="25" w:author="个人用户" w:date="2018-10-30T09:15:00Z">
        <w:r w:rsidDel="007129C1">
          <w:rPr>
            <w:rStyle w:val="a4"/>
            <w:rFonts w:ascii="微软雅黑" w:eastAsia="微软雅黑" w:hAnsi="微软雅黑" w:hint="eastAsia"/>
            <w:color w:val="333333"/>
          </w:rPr>
          <w:delText>二、众包模式的缺陷</w:delText>
        </w:r>
      </w:del>
    </w:p>
    <w:p w14:paraId="6DC2FFDA" w14:textId="3081EABA" w:rsidR="00790AB8" w:rsidDel="007129C1" w:rsidRDefault="00790AB8" w:rsidP="00790AB8">
      <w:pPr>
        <w:pStyle w:val="a3"/>
        <w:shd w:val="clear" w:color="auto" w:fill="FFFFFF"/>
        <w:spacing w:before="0" w:beforeAutospacing="0" w:after="480" w:afterAutospacing="0" w:line="480" w:lineRule="atLeast"/>
        <w:rPr>
          <w:del w:id="26" w:author="个人用户" w:date="2018-10-30T09:15:00Z"/>
          <w:rFonts w:ascii="微软雅黑" w:eastAsia="微软雅黑" w:hAnsi="微软雅黑"/>
          <w:color w:val="333333"/>
        </w:rPr>
      </w:pPr>
      <w:del w:id="27" w:author="个人用户" w:date="2018-10-30T09:15:00Z">
        <w:r w:rsidDel="007129C1">
          <w:rPr>
            <w:rFonts w:ascii="微软雅黑" w:eastAsia="微软雅黑" w:hAnsi="微软雅黑" w:hint="eastAsia"/>
            <w:color w:val="333333"/>
          </w:rPr>
          <w:delText>看似并无破绽的时间共享模式其实并非没有缺陷，从理想到落地，中间其实差了好几个骨干的现实。在实际操作过程，众包模式会遇到各种各样的问题。</w:delText>
        </w:r>
      </w:del>
    </w:p>
    <w:p w14:paraId="6CDE2EC7" w14:textId="137BF76A" w:rsidR="00790AB8" w:rsidDel="007129C1" w:rsidRDefault="00790AB8" w:rsidP="00790AB8">
      <w:pPr>
        <w:pStyle w:val="a3"/>
        <w:shd w:val="clear" w:color="auto" w:fill="FFFFFF"/>
        <w:spacing w:before="0" w:beforeAutospacing="0" w:after="480" w:afterAutospacing="0" w:line="480" w:lineRule="atLeast"/>
        <w:rPr>
          <w:del w:id="28" w:author="个人用户" w:date="2018-10-30T09:15:00Z"/>
          <w:rFonts w:ascii="微软雅黑" w:eastAsia="微软雅黑" w:hAnsi="微软雅黑"/>
          <w:color w:val="333333"/>
        </w:rPr>
      </w:pPr>
      <w:del w:id="29" w:author="个人用户" w:date="2018-10-30T09:15:00Z">
        <w:r w:rsidDel="007129C1">
          <w:rPr>
            <w:rStyle w:val="a4"/>
            <w:rFonts w:ascii="微软雅黑" w:eastAsia="微软雅黑" w:hAnsi="微软雅黑" w:hint="eastAsia"/>
            <w:color w:val="333333"/>
          </w:rPr>
          <w:delText>1、闲置时间难以管控</w:delText>
        </w:r>
      </w:del>
    </w:p>
    <w:p w14:paraId="22B56761" w14:textId="507921A7" w:rsidR="00790AB8" w:rsidDel="007129C1" w:rsidRDefault="00790AB8" w:rsidP="00790AB8">
      <w:pPr>
        <w:pStyle w:val="a3"/>
        <w:shd w:val="clear" w:color="auto" w:fill="FFFFFF"/>
        <w:spacing w:before="0" w:beforeAutospacing="0" w:after="480" w:afterAutospacing="0" w:line="480" w:lineRule="atLeast"/>
        <w:rPr>
          <w:del w:id="30" w:author="个人用户" w:date="2018-10-30T09:15:00Z"/>
          <w:rFonts w:ascii="微软雅黑" w:eastAsia="微软雅黑" w:hAnsi="微软雅黑"/>
          <w:color w:val="333333"/>
        </w:rPr>
      </w:pPr>
      <w:del w:id="31" w:author="个人用户" w:date="2018-10-30T09:15:00Z">
        <w:r w:rsidDel="007129C1">
          <w:rPr>
            <w:rFonts w:ascii="微软雅黑" w:eastAsia="微软雅黑" w:hAnsi="微软雅黑" w:hint="eastAsia"/>
            <w:color w:val="333333"/>
          </w:rPr>
          <w:delText>因为是闲置劳动力，同时这些劳动力并不属于平台，那么管控他们就有较大的难度。他们可以选择做或不做，挑容易的做或挑想做的做，甚至可以随时不做。而作为平台，本身对这样一批出卖自己闲置时间的劳动力，没有太大的约束力，如何进行有效的引导，管控，路可能还要走的挺长。</w:delText>
        </w:r>
      </w:del>
    </w:p>
    <w:p w14:paraId="244BBB0C" w14:textId="34722AE8" w:rsidR="00790AB8" w:rsidDel="007129C1" w:rsidRDefault="00790AB8" w:rsidP="00790AB8">
      <w:pPr>
        <w:pStyle w:val="a3"/>
        <w:shd w:val="clear" w:color="auto" w:fill="FFFFFF"/>
        <w:spacing w:before="0" w:beforeAutospacing="0" w:after="480" w:afterAutospacing="0" w:line="480" w:lineRule="atLeast"/>
        <w:rPr>
          <w:del w:id="32" w:author="个人用户" w:date="2018-10-30T09:15:00Z"/>
          <w:rFonts w:ascii="微软雅黑" w:eastAsia="微软雅黑" w:hAnsi="微软雅黑"/>
          <w:color w:val="333333"/>
        </w:rPr>
      </w:pPr>
      <w:del w:id="33" w:author="个人用户" w:date="2018-10-30T09:15:00Z">
        <w:r w:rsidDel="007129C1">
          <w:rPr>
            <w:rStyle w:val="a4"/>
            <w:rFonts w:ascii="微软雅黑" w:eastAsia="微软雅黑" w:hAnsi="微软雅黑" w:hint="eastAsia"/>
            <w:color w:val="333333"/>
          </w:rPr>
          <w:delText>2、用户体验不好优化</w:delText>
        </w:r>
      </w:del>
    </w:p>
    <w:p w14:paraId="085387CA" w14:textId="59151B54" w:rsidR="00790AB8" w:rsidDel="007129C1" w:rsidRDefault="00790AB8" w:rsidP="00790AB8">
      <w:pPr>
        <w:pStyle w:val="a3"/>
        <w:shd w:val="clear" w:color="auto" w:fill="FFFFFF"/>
        <w:spacing w:before="0" w:beforeAutospacing="0" w:after="480" w:afterAutospacing="0" w:line="480" w:lineRule="atLeast"/>
        <w:rPr>
          <w:del w:id="34" w:author="个人用户" w:date="2018-10-30T09:15:00Z"/>
          <w:rFonts w:ascii="微软雅黑" w:eastAsia="微软雅黑" w:hAnsi="微软雅黑"/>
          <w:color w:val="333333"/>
        </w:rPr>
      </w:pPr>
      <w:del w:id="35" w:author="个人用户" w:date="2018-10-30T09:15:00Z">
        <w:r w:rsidDel="007129C1">
          <w:rPr>
            <w:rFonts w:ascii="微软雅黑" w:eastAsia="微软雅黑" w:hAnsi="微软雅黑" w:hint="eastAsia"/>
            <w:color w:val="333333"/>
          </w:rPr>
          <w:delText>基于第一点的管控薄弱，而产生随之而来的问题便是，用户体验的把控。无论是用户点评星级，还是好评有奖，抑或是较为严厉的惩罚措施，这些方式都不能从源头上杜绝兼职配送对用户的恶劣态度。</w:delText>
        </w:r>
      </w:del>
    </w:p>
    <w:p w14:paraId="078D0E5A" w14:textId="69282D4F" w:rsidR="00790AB8" w:rsidDel="007129C1" w:rsidRDefault="00790AB8" w:rsidP="00790AB8">
      <w:pPr>
        <w:pStyle w:val="a3"/>
        <w:shd w:val="clear" w:color="auto" w:fill="FFFFFF"/>
        <w:spacing w:before="0" w:beforeAutospacing="0" w:after="480" w:afterAutospacing="0" w:line="480" w:lineRule="atLeast"/>
        <w:rPr>
          <w:del w:id="36" w:author="个人用户" w:date="2018-10-30T09:15:00Z"/>
          <w:rFonts w:ascii="微软雅黑" w:eastAsia="微软雅黑" w:hAnsi="微软雅黑"/>
          <w:color w:val="333333"/>
        </w:rPr>
      </w:pPr>
      <w:del w:id="37" w:author="个人用户" w:date="2018-10-30T09:15:00Z">
        <w:r w:rsidDel="007129C1">
          <w:rPr>
            <w:rFonts w:ascii="微软雅黑" w:eastAsia="微软雅黑" w:hAnsi="微软雅黑" w:hint="eastAsia"/>
            <w:color w:val="333333"/>
          </w:rPr>
          <w:delText>即便是已经成为恐龙级企业的淘宝，其本质上也还是一个类似众包模式的平台。对于这些小卖家的把控，淘宝同样能力薄弱，因而才有了后续的天猫商城。</w:delText>
        </w:r>
      </w:del>
    </w:p>
    <w:p w14:paraId="496C4E7D" w14:textId="3E4B29A3" w:rsidR="00790AB8" w:rsidDel="007129C1" w:rsidRDefault="00790AB8" w:rsidP="00790AB8">
      <w:pPr>
        <w:pStyle w:val="a3"/>
        <w:shd w:val="clear" w:color="auto" w:fill="FFFFFF"/>
        <w:spacing w:before="0" w:beforeAutospacing="0" w:after="480" w:afterAutospacing="0" w:line="480" w:lineRule="atLeast"/>
        <w:rPr>
          <w:del w:id="38" w:author="个人用户" w:date="2018-10-30T09:15:00Z"/>
          <w:rFonts w:ascii="微软雅黑" w:eastAsia="微软雅黑" w:hAnsi="微软雅黑"/>
          <w:color w:val="333333"/>
        </w:rPr>
      </w:pPr>
      <w:del w:id="39" w:author="个人用户" w:date="2018-10-30T09:15:00Z">
        <w:r w:rsidDel="007129C1">
          <w:rPr>
            <w:rFonts w:ascii="微软雅黑" w:eastAsia="微软雅黑" w:hAnsi="微软雅黑" w:hint="eastAsia"/>
            <w:color w:val="333333"/>
          </w:rPr>
          <w:delText>如何能让众包配送员在最短的时间内将服务做好，达到如题所说的1小时送达？超时罚款，或者准时奖励是个不错的方式。但实际操作过程，能够在多大程度上优化配送流程，提高用户体验，不得而知。</w:delText>
        </w:r>
      </w:del>
    </w:p>
    <w:p w14:paraId="5B0BE94D" w14:textId="71F11F69" w:rsidR="00790AB8" w:rsidDel="007129C1" w:rsidRDefault="00790AB8" w:rsidP="00790AB8">
      <w:pPr>
        <w:pStyle w:val="a3"/>
        <w:shd w:val="clear" w:color="auto" w:fill="FFFFFF"/>
        <w:spacing w:before="0" w:beforeAutospacing="0" w:after="480" w:afterAutospacing="0" w:line="480" w:lineRule="atLeast"/>
        <w:rPr>
          <w:del w:id="40" w:author="个人用户" w:date="2018-10-30T09:15:00Z"/>
          <w:rFonts w:ascii="微软雅黑" w:eastAsia="微软雅黑" w:hAnsi="微软雅黑"/>
          <w:color w:val="333333"/>
        </w:rPr>
      </w:pPr>
      <w:del w:id="41" w:author="个人用户" w:date="2018-10-30T09:15:00Z">
        <w:r w:rsidDel="007129C1">
          <w:rPr>
            <w:rStyle w:val="a4"/>
            <w:rFonts w:ascii="微软雅黑" w:eastAsia="微软雅黑" w:hAnsi="微软雅黑" w:hint="eastAsia"/>
            <w:color w:val="333333"/>
          </w:rPr>
          <w:delText>3、潮汐效应影响显著</w:delText>
        </w:r>
      </w:del>
    </w:p>
    <w:p w14:paraId="73020B48" w14:textId="3C46A857" w:rsidR="00790AB8" w:rsidDel="007129C1" w:rsidRDefault="00790AB8" w:rsidP="00790AB8">
      <w:pPr>
        <w:pStyle w:val="a3"/>
        <w:shd w:val="clear" w:color="auto" w:fill="FFFFFF"/>
        <w:spacing w:before="0" w:beforeAutospacing="0" w:after="480" w:afterAutospacing="0" w:line="480" w:lineRule="atLeast"/>
        <w:rPr>
          <w:del w:id="42" w:author="个人用户" w:date="2018-10-30T09:15:00Z"/>
          <w:rFonts w:ascii="微软雅黑" w:eastAsia="微软雅黑" w:hAnsi="微软雅黑"/>
          <w:color w:val="333333"/>
        </w:rPr>
      </w:pPr>
      <w:del w:id="43" w:author="个人用户" w:date="2018-10-30T09:15:00Z">
        <w:r w:rsidDel="007129C1">
          <w:rPr>
            <w:rFonts w:ascii="微软雅黑" w:eastAsia="微软雅黑" w:hAnsi="微软雅黑" w:hint="eastAsia"/>
            <w:color w:val="333333"/>
          </w:rPr>
          <w:delText>所谓潮汐效应是指，工作时间人们在CBD区域大量聚集，下班后又向居民区大量迁徙的现象。那么在这种情况下，众包配送员也会随之迁徙，导致相应地区形成配送真空。有些区域用户下单，无人接单；有些区域，用户下单，配送员过多，接到概率较低。</w:delText>
        </w:r>
      </w:del>
    </w:p>
    <w:p w14:paraId="3077C0F8" w14:textId="77777777" w:rsidR="00790AB8" w:rsidDel="00E50D1B" w:rsidRDefault="00790AB8" w:rsidP="00790AB8">
      <w:pPr>
        <w:pStyle w:val="a3"/>
        <w:shd w:val="clear" w:color="auto" w:fill="FFFFFF"/>
        <w:spacing w:before="0" w:beforeAutospacing="0" w:after="480" w:afterAutospacing="0" w:line="480" w:lineRule="atLeast"/>
        <w:rPr>
          <w:del w:id="44" w:author="个人用户" w:date="2018-10-30T08:33:00Z"/>
          <w:rFonts w:ascii="微软雅黑" w:eastAsia="微软雅黑" w:hAnsi="微软雅黑"/>
          <w:color w:val="333333"/>
        </w:rPr>
      </w:pPr>
      <w:del w:id="45" w:author="个人用户" w:date="2018-10-30T08:33:00Z">
        <w:r w:rsidDel="00E50D1B">
          <w:rPr>
            <w:rFonts w:ascii="微软雅黑" w:eastAsia="微软雅黑" w:hAnsi="微软雅黑" w:hint="eastAsia"/>
            <w:color w:val="333333"/>
          </w:rPr>
          <w:delText>那么，在这种情况下，会对用户体验产生较大影响，也会挫败众包配送员接单的积极性，随之带来更可怕的连锁效应便是，用户大量流失，无订单，配送员大量流失。</w:delText>
        </w:r>
      </w:del>
    </w:p>
    <w:p w14:paraId="7D32AEA6" w14:textId="64F0F8AA" w:rsidR="00790AB8" w:rsidDel="007129C1" w:rsidRDefault="00790AB8" w:rsidP="00790AB8">
      <w:pPr>
        <w:pStyle w:val="a3"/>
        <w:shd w:val="clear" w:color="auto" w:fill="FFFFFF"/>
        <w:spacing w:before="0" w:beforeAutospacing="0" w:after="480" w:afterAutospacing="0" w:line="480" w:lineRule="atLeast"/>
        <w:rPr>
          <w:del w:id="46" w:author="个人用户" w:date="2018-10-30T09:15:00Z"/>
          <w:rFonts w:ascii="微软雅黑" w:eastAsia="微软雅黑" w:hAnsi="微软雅黑"/>
          <w:color w:val="333333"/>
        </w:rPr>
      </w:pPr>
      <w:del w:id="47" w:author="个人用户" w:date="2018-10-30T09:15:00Z">
        <w:r w:rsidDel="007129C1">
          <w:rPr>
            <w:rFonts w:ascii="微软雅黑" w:eastAsia="微软雅黑" w:hAnsi="微软雅黑" w:hint="eastAsia"/>
            <w:color w:val="333333"/>
          </w:rPr>
          <w:delText>解决方案不是没有，那就是，借鉴滴滴模式，调整配送费用，让高峰期配送费增加，让低谷期配送费降低，教育用户形成预约订单的习惯，同时教育配送员在合适的时间接更多的单。</w:delText>
        </w:r>
      </w:del>
    </w:p>
    <w:p w14:paraId="1C631E3A" w14:textId="77777777"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Style w:val="a4"/>
          <w:rFonts w:ascii="微软雅黑" w:eastAsia="微软雅黑" w:hAnsi="微软雅黑" w:hint="eastAsia"/>
          <w:color w:val="333333"/>
        </w:rPr>
        <w:t>三、众包模式的前景</w:t>
      </w:r>
    </w:p>
    <w:p w14:paraId="218B5DBB" w14:textId="385989B0" w:rsidR="00790AB8" w:rsidDel="00B20B45" w:rsidRDefault="00790AB8" w:rsidP="00790AB8">
      <w:pPr>
        <w:pStyle w:val="a3"/>
        <w:shd w:val="clear" w:color="auto" w:fill="FFFFFF"/>
        <w:spacing w:before="0" w:beforeAutospacing="0" w:after="480" w:afterAutospacing="0" w:line="480" w:lineRule="atLeast"/>
        <w:rPr>
          <w:del w:id="48" w:author="个人用户" w:date="2018-10-30T10:19:00Z"/>
          <w:rFonts w:ascii="微软雅黑" w:eastAsia="微软雅黑" w:hAnsi="微软雅黑"/>
          <w:color w:val="333333"/>
        </w:rPr>
      </w:pPr>
      <w:del w:id="49" w:author="个人用户" w:date="2018-10-30T10:19:00Z">
        <w:r w:rsidDel="00B20B45">
          <w:rPr>
            <w:rFonts w:ascii="微软雅黑" w:eastAsia="微软雅黑" w:hAnsi="微软雅黑" w:hint="eastAsia"/>
            <w:color w:val="333333"/>
          </w:rPr>
          <w:lastRenderedPageBreak/>
          <w:delText>众包模式有市场吗？有！市场有多大？未知！那么，众包模式下的1小时送达到底有着怎样的前景？</w:delText>
        </w:r>
      </w:del>
    </w:p>
    <w:p w14:paraId="7A978D6C" w14:textId="77777777" w:rsidR="00790AB8" w:rsidRDefault="00790AB8" w:rsidP="00790AB8">
      <w:pPr>
        <w:pStyle w:val="a3"/>
        <w:shd w:val="clear" w:color="auto" w:fill="FFFFFF"/>
        <w:spacing w:before="0" w:beforeAutospacing="0" w:after="480" w:afterAutospacing="0" w:line="480" w:lineRule="atLeast"/>
        <w:rPr>
          <w:rFonts w:ascii="微软雅黑" w:eastAsia="微软雅黑" w:hAnsi="微软雅黑"/>
          <w:color w:val="333333"/>
        </w:rPr>
      </w:pPr>
      <w:r>
        <w:rPr>
          <w:rStyle w:val="a4"/>
          <w:rFonts w:ascii="微软雅黑" w:eastAsia="微软雅黑" w:hAnsi="微软雅黑" w:hint="eastAsia"/>
          <w:color w:val="333333"/>
        </w:rPr>
        <w:t>1、中产阶级崛起，催生市场容量扩大</w:t>
      </w:r>
    </w:p>
    <w:p w14:paraId="231954CF" w14:textId="5926F76A" w:rsidR="00790AB8" w:rsidDel="00B20B45" w:rsidRDefault="00790AB8" w:rsidP="00790AB8">
      <w:pPr>
        <w:pStyle w:val="a3"/>
        <w:shd w:val="clear" w:color="auto" w:fill="FFFFFF"/>
        <w:spacing w:before="0" w:beforeAutospacing="0" w:after="480" w:afterAutospacing="0" w:line="480" w:lineRule="atLeast"/>
        <w:rPr>
          <w:del w:id="50" w:author="个人用户" w:date="2018-10-30T10:19:00Z"/>
          <w:rFonts w:ascii="微软雅黑" w:eastAsia="微软雅黑" w:hAnsi="微软雅黑"/>
          <w:color w:val="333333"/>
        </w:rPr>
      </w:pPr>
      <w:del w:id="51" w:author="个人用户" w:date="2018-10-30T10:19:00Z">
        <w:r w:rsidDel="00B20B45">
          <w:rPr>
            <w:rFonts w:ascii="微软雅黑" w:eastAsia="微软雅黑" w:hAnsi="微软雅黑" w:hint="eastAsia"/>
            <w:color w:val="333333"/>
          </w:rPr>
          <w:delText>中产阶级的崛起，让更多的消费者慢慢转向消费升级，从以前的讲求功能性转向讲求身份认同，附加值上来。同时，消费能力的提升催生了懒人经济的发展。众包模式就在这种时候，市场容量慢慢扩大。</w:delText>
        </w:r>
      </w:del>
    </w:p>
    <w:p w14:paraId="1DD74452" w14:textId="3AD9D267" w:rsidR="00790AB8" w:rsidRDefault="00790AB8" w:rsidP="00790AB8">
      <w:pPr>
        <w:pStyle w:val="a3"/>
        <w:shd w:val="clear" w:color="auto" w:fill="FFFFFF"/>
        <w:spacing w:before="0" w:beforeAutospacing="0" w:after="480" w:afterAutospacing="0" w:line="480" w:lineRule="atLeast"/>
        <w:rPr>
          <w:ins w:id="52" w:author="个人用户" w:date="2018-10-30T10:19:00Z"/>
          <w:rFonts w:ascii="微软雅黑" w:eastAsia="微软雅黑" w:hAnsi="微软雅黑"/>
          <w:color w:val="333333"/>
        </w:rPr>
      </w:pPr>
      <w:r>
        <w:rPr>
          <w:rFonts w:ascii="微软雅黑" w:eastAsia="微软雅黑" w:hAnsi="微软雅黑" w:hint="eastAsia"/>
          <w:color w:val="333333"/>
        </w:rPr>
        <w:t>想吃一家需要等很久的高档餐厅，自己去排，时间成本高，转换成金钱成本不划算，怎么办？请时间价值更低的闲置时间去帮忙，花更低的金钱成本去达成无需技能的简单劳动，何乐不为？就是在这种理念的带动下，众包市场将会进一步扩大。</w:t>
      </w:r>
    </w:p>
    <w:p w14:paraId="5865F21E" w14:textId="77777777" w:rsidR="00B20B45" w:rsidRPr="00ED4650" w:rsidRDefault="00B20B45" w:rsidP="001B2B64">
      <w:pPr>
        <w:pStyle w:val="1"/>
        <w:rPr>
          <w:ins w:id="53" w:author="个人用户" w:date="2018-10-30T10:19:00Z"/>
        </w:rPr>
        <w:pPrChange w:id="54" w:author="个人用户" w:date="2018-11-06T08:52:00Z">
          <w:pPr>
            <w:pStyle w:val="a5"/>
          </w:pPr>
        </w:pPrChange>
      </w:pPr>
      <w:ins w:id="55" w:author="个人用户" w:date="2018-10-30T10:19:00Z">
        <w:r w:rsidRPr="00ED4650">
          <w:rPr>
            <w:rFonts w:hint="eastAsia"/>
          </w:rPr>
          <w:t>要求和目标</w:t>
        </w:r>
      </w:ins>
    </w:p>
    <w:p w14:paraId="5A063BD8" w14:textId="7E557BB6" w:rsidR="00B20B45" w:rsidRDefault="00B20B45" w:rsidP="00B20B45">
      <w:pPr>
        <w:ind w:firstLine="480"/>
        <w:rPr>
          <w:ins w:id="56" w:author="个人用户" w:date="2018-11-06T08:51:00Z"/>
          <w:rFonts w:ascii="微软雅黑" w:eastAsia="微软雅黑" w:hAnsi="微软雅黑"/>
        </w:rPr>
      </w:pPr>
      <w:ins w:id="57" w:author="个人用户" w:date="2018-10-30T10:19:00Z">
        <w:r w:rsidRPr="00B20B45">
          <w:rPr>
            <w:rFonts w:ascii="微软雅黑" w:eastAsia="微软雅黑" w:hAnsi="微软雅黑" w:hint="eastAsia"/>
            <w:rPrChange w:id="58" w:author="个人用户" w:date="2018-10-30T10:20:00Z">
              <w:rPr>
                <w:rFonts w:hint="eastAsia"/>
              </w:rPr>
            </w:rPrChange>
          </w:rPr>
          <w:t>当用户发起一个跑腿订单时，系统会收到这个订单，并及时转发至配送员的任务列表中，当跑腿员看到跑腿订单并抢单之后，便表示跑腿订单被跑腿员接单，跑腿员便会前往指定地点完成任务，在完成任务之后，点击配送完成，便会向后台发送一个完成请求，后台便会处理订单结算操作，从跑腿用户中扣费，并给跑腿员支付相关报酬。</w:t>
        </w:r>
      </w:ins>
    </w:p>
    <w:p w14:paraId="3077F7F1" w14:textId="63323A9D" w:rsidR="001B2B64" w:rsidRDefault="001B2B64" w:rsidP="001B2B64">
      <w:pPr>
        <w:pStyle w:val="1"/>
        <w:rPr>
          <w:ins w:id="59" w:author="个人用户" w:date="2018-11-06T08:52:00Z"/>
        </w:rPr>
        <w:pPrChange w:id="60" w:author="个人用户" w:date="2018-11-06T08:52:00Z">
          <w:pPr>
            <w:ind w:firstLine="480"/>
          </w:pPr>
        </w:pPrChange>
      </w:pPr>
      <w:ins w:id="61" w:author="个人用户" w:date="2018-11-06T08:52:00Z">
        <w:r>
          <w:rPr>
            <w:rFonts w:hint="eastAsia"/>
          </w:rPr>
          <w:t>项目特色</w:t>
        </w:r>
      </w:ins>
    </w:p>
    <w:p w14:paraId="6EF721E9" w14:textId="7E44F262" w:rsidR="001B2B64" w:rsidRDefault="001B2B64" w:rsidP="001B2B64">
      <w:pPr>
        <w:rPr>
          <w:ins w:id="62" w:author="个人用户" w:date="2018-11-06T08:52:00Z"/>
        </w:rPr>
      </w:pPr>
      <w:ins w:id="63" w:author="个人用户" w:date="2018-11-06T08:52:00Z">
        <w:r>
          <w:t>1）采用</w:t>
        </w:r>
        <w:r w:rsidR="005D0A09">
          <w:t>迭代的方式，通过订单分配优化算法进行初始的订单分配，然后通过</w:t>
        </w:r>
      </w:ins>
      <w:ins w:id="64" w:author="个人用户" w:date="2018-11-06T08:56:00Z">
        <w:r w:rsidR="005D0A09">
          <w:rPr>
            <w:rFonts w:hint="eastAsia"/>
          </w:rPr>
          <w:t>跑腿</w:t>
        </w:r>
      </w:ins>
      <w:ins w:id="65" w:author="个人用户" w:date="2018-11-06T08:52:00Z">
        <w:r w:rsidR="005D0A09">
          <w:t>员路径优化算法获取各</w:t>
        </w:r>
      </w:ins>
      <w:ins w:id="66" w:author="个人用户" w:date="2018-11-06T08:56:00Z">
        <w:r w:rsidR="005D0A09">
          <w:rPr>
            <w:rFonts w:hint="eastAsia"/>
          </w:rPr>
          <w:t>跑腿</w:t>
        </w:r>
      </w:ins>
      <w:ins w:id="67" w:author="个人用户" w:date="2018-11-06T08:52:00Z">
        <w:r>
          <w:t>员的最佳行驶路线，进而，订单分配优化算法根据回收员路径优化结果调整分配方案。这两个层次不断反复迭代，最终获得比较满意的解</w:t>
        </w:r>
      </w:ins>
    </w:p>
    <w:p w14:paraId="19DCD904" w14:textId="77777777" w:rsidR="001B2B64" w:rsidRDefault="001B2B64" w:rsidP="001B2B64">
      <w:pPr>
        <w:rPr>
          <w:ins w:id="68" w:author="个人用户" w:date="2018-11-06T08:52:00Z"/>
        </w:rPr>
      </w:pPr>
      <w:ins w:id="69" w:author="个人用户" w:date="2018-11-06T08:52:00Z">
        <w:r>
          <w:t>2）二分图解：先对一个人可以完成的订单打包成一个任务，然后用二分图匹配算法（匈牙利算法、KM算法）解决</w:t>
        </w:r>
      </w:ins>
    </w:p>
    <w:p w14:paraId="18FF7247" w14:textId="487E1B2F" w:rsidR="001B2B64" w:rsidRPr="001B2B64" w:rsidRDefault="001B2B64" w:rsidP="001B2B64">
      <w:pPr>
        <w:rPr>
          <w:ins w:id="70" w:author="个人用户" w:date="2018-10-30T10:19:00Z"/>
          <w:rFonts w:hint="eastAsia"/>
          <w:rPrChange w:id="71" w:author="个人用户" w:date="2018-11-06T08:52:00Z">
            <w:rPr>
              <w:ins w:id="72" w:author="个人用户" w:date="2018-10-30T10:19:00Z"/>
            </w:rPr>
          </w:rPrChange>
        </w:rPr>
        <w:pPrChange w:id="73" w:author="个人用户" w:date="2018-11-06T08:52:00Z">
          <w:pPr>
            <w:ind w:firstLine="480"/>
          </w:pPr>
        </w:pPrChange>
      </w:pPr>
      <w:ins w:id="74" w:author="个人用户" w:date="2018-11-06T08:52:00Z">
        <w:r>
          <w:t>3）强化学习：引入了离线学习和在线优化相结合的机制，离线学习得到策略模型，在线通过策略迭代，不断寻求更优解。通过不断地改进算法，在耗时下降的同时，算法的优化效果提升 50% 以上。【具体思路？】</w:t>
        </w:r>
      </w:ins>
      <w:bookmarkStart w:id="75" w:name="_GoBack"/>
      <w:bookmarkEnd w:id="75"/>
    </w:p>
    <w:p w14:paraId="516986D1" w14:textId="0ED9A909" w:rsidR="00B20B45" w:rsidRPr="00B20B45" w:rsidRDefault="007D3B46">
      <w:pPr>
        <w:pStyle w:val="1"/>
        <w:rPr>
          <w:ins w:id="76" w:author="个人用户" w:date="2018-10-30T09:16:00Z"/>
          <w:rPrChange w:id="77" w:author="个人用户" w:date="2018-10-30T10:20:00Z">
            <w:rPr>
              <w:ins w:id="78" w:author="个人用户" w:date="2018-10-30T09:16:00Z"/>
              <w:rFonts w:ascii="微软雅黑" w:eastAsia="微软雅黑" w:hAnsi="微软雅黑"/>
              <w:color w:val="333333"/>
            </w:rPr>
          </w:rPrChange>
        </w:rPr>
        <w:pPrChange w:id="79" w:author="个人用户" w:date="2018-10-30T10:34:00Z">
          <w:pPr>
            <w:pStyle w:val="a3"/>
            <w:shd w:val="clear" w:color="auto" w:fill="FFFFFF"/>
            <w:spacing w:before="0" w:beforeAutospacing="0" w:after="480" w:afterAutospacing="0" w:line="480" w:lineRule="atLeast"/>
          </w:pPr>
        </w:pPrChange>
      </w:pPr>
      <w:ins w:id="80" w:author="个人用户" w:date="2018-10-30T10:34:00Z">
        <w:r>
          <w:rPr>
            <w:rFonts w:hint="eastAsia"/>
          </w:rPr>
          <w:lastRenderedPageBreak/>
          <w:t>角色分析</w:t>
        </w:r>
      </w:ins>
    </w:p>
    <w:p w14:paraId="0881E61B" w14:textId="29607656" w:rsidR="007129C1" w:rsidRPr="007129C1" w:rsidRDefault="007129C1">
      <w:pPr>
        <w:pStyle w:val="3"/>
        <w:rPr>
          <w:ins w:id="81" w:author="个人用户" w:date="2018-10-30T08:23:00Z"/>
          <w:rPrChange w:id="82" w:author="个人用户" w:date="2018-10-30T09:16:00Z">
            <w:rPr>
              <w:ins w:id="83" w:author="个人用户" w:date="2018-10-30T08:23:00Z"/>
              <w:rFonts w:ascii="微软雅黑" w:eastAsia="微软雅黑" w:hAnsi="微软雅黑"/>
              <w:color w:val="333333"/>
            </w:rPr>
          </w:rPrChange>
        </w:rPr>
        <w:pPrChange w:id="84" w:author="个人用户" w:date="2018-10-30T09:17:00Z">
          <w:pPr>
            <w:pStyle w:val="a3"/>
            <w:shd w:val="clear" w:color="auto" w:fill="FFFFFF"/>
            <w:spacing w:before="0" w:beforeAutospacing="0" w:after="480" w:afterAutospacing="0" w:line="480" w:lineRule="atLeast"/>
          </w:pPr>
        </w:pPrChange>
      </w:pPr>
      <w:ins w:id="85" w:author="个人用户" w:date="2018-10-30T09:16:00Z">
        <w:r w:rsidRPr="007129C1">
          <w:rPr>
            <w:rFonts w:hint="eastAsia"/>
            <w:rPrChange w:id="86" w:author="个人用户" w:date="2018-10-30T09:16:00Z">
              <w:rPr>
                <w:rFonts w:ascii="微软雅黑" w:eastAsia="微软雅黑" w:hAnsi="微软雅黑" w:hint="eastAsia"/>
                <w:b/>
                <w:bCs/>
                <w:color w:val="333333"/>
              </w:rPr>
            </w:rPrChange>
          </w:rPr>
          <w:t>用户</w:t>
        </w:r>
      </w:ins>
    </w:p>
    <w:p w14:paraId="6664BD54" w14:textId="77777777" w:rsidR="00E50D1B" w:rsidRPr="00681114" w:rsidRDefault="00E50D1B" w:rsidP="00E50D1B">
      <w:pPr>
        <w:pStyle w:val="4"/>
        <w:ind w:firstLine="482"/>
        <w:rPr>
          <w:ins w:id="87" w:author="个人用户" w:date="2018-10-30T08:28:00Z"/>
        </w:rPr>
      </w:pPr>
      <w:ins w:id="88" w:author="个人用户" w:date="2018-10-30T08:28:00Z">
        <w:r>
          <w:rPr>
            <w:rFonts w:hint="eastAsia"/>
          </w:rPr>
          <w:t>可以有多种跑腿服务</w:t>
        </w:r>
      </w:ins>
    </w:p>
    <w:p w14:paraId="41C01A8E" w14:textId="77777777" w:rsidR="00E50D1B" w:rsidRPr="00385B1F" w:rsidRDefault="00E50D1B" w:rsidP="00E50D1B">
      <w:pPr>
        <w:ind w:firstLine="480"/>
        <w:rPr>
          <w:ins w:id="89" w:author="个人用户" w:date="2018-10-30T08:28:00Z"/>
        </w:rPr>
      </w:pPr>
      <w:ins w:id="90" w:author="个人用户" w:date="2018-10-30T08:28:00Z">
        <w:r>
          <w:rPr>
            <w:rFonts w:hint="eastAsia"/>
          </w:rPr>
          <w:t>用户期望，可以有多种跑腿任务，比如帮买，帮送，帮取货等。</w:t>
        </w:r>
      </w:ins>
    </w:p>
    <w:p w14:paraId="01C787AA" w14:textId="77777777" w:rsidR="00E50D1B" w:rsidRDefault="00E50D1B" w:rsidP="00E50D1B">
      <w:pPr>
        <w:pStyle w:val="4"/>
        <w:ind w:firstLine="482"/>
        <w:rPr>
          <w:ins w:id="91" w:author="个人用户" w:date="2018-10-30T08:28:00Z"/>
        </w:rPr>
      </w:pPr>
      <w:ins w:id="92" w:author="个人用户" w:date="2018-10-30T08:28:00Z">
        <w:r>
          <w:rPr>
            <w:rFonts w:hint="eastAsia"/>
          </w:rPr>
          <w:t>轻量性的使用</w:t>
        </w:r>
      </w:ins>
    </w:p>
    <w:p w14:paraId="5EAC4292" w14:textId="77777777" w:rsidR="00E50D1B" w:rsidRPr="00385B1F" w:rsidRDefault="00E50D1B" w:rsidP="00E50D1B">
      <w:pPr>
        <w:ind w:firstLine="420"/>
        <w:rPr>
          <w:ins w:id="93" w:author="个人用户" w:date="2018-10-30T08:28:00Z"/>
        </w:rPr>
      </w:pPr>
      <w:ins w:id="94" w:author="个人用户" w:date="2018-10-30T08:28:00Z">
        <w:r>
          <w:rPr>
            <w:rFonts w:hint="eastAsia"/>
          </w:rPr>
          <w:t>对于跑腿这件事，用户并不希望自己要去下载或使用一个重量级的APP，而是希望以更便捷的方式来卖废品。</w:t>
        </w:r>
      </w:ins>
    </w:p>
    <w:p w14:paraId="1182D5A1" w14:textId="77777777" w:rsidR="00E50D1B" w:rsidRDefault="00E50D1B" w:rsidP="00E50D1B">
      <w:pPr>
        <w:pStyle w:val="4"/>
        <w:ind w:firstLine="482"/>
        <w:rPr>
          <w:ins w:id="95" w:author="个人用户" w:date="2018-10-30T08:28:00Z"/>
        </w:rPr>
      </w:pPr>
      <w:ins w:id="96" w:author="个人用户" w:date="2018-10-30T08:28:00Z">
        <w:r>
          <w:rPr>
            <w:rFonts w:hint="eastAsia"/>
          </w:rPr>
          <w:t>跑腿价格透明</w:t>
        </w:r>
      </w:ins>
    </w:p>
    <w:p w14:paraId="634A2BE5" w14:textId="77777777" w:rsidR="00E50D1B" w:rsidRPr="000851C8" w:rsidRDefault="00E50D1B" w:rsidP="00E50D1B">
      <w:pPr>
        <w:ind w:firstLine="480"/>
        <w:rPr>
          <w:ins w:id="97" w:author="个人用户" w:date="2018-10-30T08:28:00Z"/>
        </w:rPr>
      </w:pPr>
      <w:ins w:id="98" w:author="个人用户" w:date="2018-10-30T08:28:00Z">
        <w:r>
          <w:rPr>
            <w:rFonts w:hint="eastAsia"/>
          </w:rPr>
          <w:t>有一个透明的跑腿价格体系。</w:t>
        </w:r>
      </w:ins>
    </w:p>
    <w:p w14:paraId="2F82E90D" w14:textId="77777777" w:rsidR="00E50D1B" w:rsidRPr="00681114" w:rsidRDefault="00E50D1B" w:rsidP="00E50D1B">
      <w:pPr>
        <w:pStyle w:val="4"/>
        <w:ind w:firstLine="482"/>
        <w:rPr>
          <w:ins w:id="99" w:author="个人用户" w:date="2018-10-30T08:28:00Z"/>
        </w:rPr>
      </w:pPr>
      <w:ins w:id="100" w:author="个人用户" w:date="2018-10-30T08:28:00Z">
        <w:r w:rsidRPr="00681114">
          <w:t>账单</w:t>
        </w:r>
      </w:ins>
    </w:p>
    <w:p w14:paraId="4C337109" w14:textId="77777777" w:rsidR="00E50D1B" w:rsidRPr="00F760F1" w:rsidRDefault="00E50D1B" w:rsidP="00E50D1B">
      <w:pPr>
        <w:ind w:firstLine="480"/>
        <w:rPr>
          <w:ins w:id="101" w:author="个人用户" w:date="2018-10-30T08:28:00Z"/>
        </w:rPr>
      </w:pPr>
      <w:ins w:id="102" w:author="个人用户" w:date="2018-10-30T08:28:00Z">
        <w:r>
          <w:rPr>
            <w:rFonts w:hint="eastAsia"/>
          </w:rPr>
          <w:t>一个能够展示历史获得金额的账单可以帮助用户更好管理他们的收入和支出。</w:t>
        </w:r>
      </w:ins>
    </w:p>
    <w:p w14:paraId="6C8453E3" w14:textId="77777777" w:rsidR="00E50D1B" w:rsidRDefault="00E50D1B" w:rsidP="00E50D1B">
      <w:pPr>
        <w:pStyle w:val="3"/>
        <w:rPr>
          <w:ins w:id="103" w:author="个人用户" w:date="2018-10-30T08:28:00Z"/>
        </w:rPr>
      </w:pPr>
      <w:bookmarkStart w:id="104" w:name="_Toc516495644"/>
      <w:bookmarkStart w:id="105" w:name="_Toc516869503"/>
      <w:ins w:id="106" w:author="个人用户" w:date="2018-10-30T08:28:00Z">
        <w:r w:rsidRPr="00492B88">
          <w:rPr>
            <w:rFonts w:hint="eastAsia"/>
          </w:rPr>
          <w:t>跑腿员</w:t>
        </w:r>
        <w:bookmarkEnd w:id="104"/>
        <w:bookmarkEnd w:id="105"/>
      </w:ins>
    </w:p>
    <w:p w14:paraId="2B9321B4" w14:textId="77777777" w:rsidR="00E50D1B" w:rsidRDefault="00E50D1B" w:rsidP="00E50D1B">
      <w:pPr>
        <w:pStyle w:val="4"/>
        <w:ind w:firstLine="482"/>
        <w:rPr>
          <w:ins w:id="107" w:author="个人用户" w:date="2018-10-30T08:28:00Z"/>
        </w:rPr>
      </w:pPr>
      <w:ins w:id="108" w:author="个人用户" w:date="2018-10-30T08:28:00Z">
        <w:r>
          <w:rPr>
            <w:rFonts w:hint="eastAsia"/>
          </w:rPr>
          <w:t>接单</w:t>
        </w:r>
      </w:ins>
    </w:p>
    <w:p w14:paraId="4680C225" w14:textId="166A7656" w:rsidR="00E50D1B" w:rsidRDefault="00E50D1B" w:rsidP="00E50D1B">
      <w:pPr>
        <w:ind w:firstLine="480"/>
        <w:rPr>
          <w:ins w:id="109" w:author="个人用户" w:date="2018-10-30T08:28:00Z"/>
        </w:rPr>
      </w:pPr>
      <w:ins w:id="110" w:author="个人用户" w:date="2018-10-30T08:28:00Z">
        <w:r>
          <w:rPr>
            <w:rFonts w:hint="eastAsia"/>
          </w:rPr>
          <w:t>可以在线查看用户发布的任务，跑腿任务中有写明起点、终点，以及并可以选取某一个跑腿任务开始。</w:t>
        </w:r>
      </w:ins>
    </w:p>
    <w:p w14:paraId="54A4D16B" w14:textId="77777777" w:rsidR="00E50D1B" w:rsidRDefault="00E50D1B" w:rsidP="00E50D1B">
      <w:pPr>
        <w:ind w:firstLine="480"/>
        <w:rPr>
          <w:ins w:id="111" w:author="个人用户" w:date="2018-10-30T08:28:00Z"/>
        </w:rPr>
      </w:pPr>
    </w:p>
    <w:p w14:paraId="5202D6C1" w14:textId="77777777" w:rsidR="00E50D1B" w:rsidRDefault="00E50D1B" w:rsidP="00E50D1B">
      <w:pPr>
        <w:pStyle w:val="4"/>
        <w:ind w:firstLine="482"/>
        <w:rPr>
          <w:ins w:id="112" w:author="个人用户" w:date="2018-10-30T08:28:00Z"/>
        </w:rPr>
      </w:pPr>
      <w:ins w:id="113" w:author="个人用户" w:date="2018-10-30T08:28:00Z">
        <w:r>
          <w:rPr>
            <w:rFonts w:hint="eastAsia"/>
          </w:rPr>
          <w:t>任务列表</w:t>
        </w:r>
      </w:ins>
    </w:p>
    <w:p w14:paraId="51F57EA2" w14:textId="77777777" w:rsidR="00E50D1B" w:rsidRPr="004F64A0" w:rsidRDefault="00E50D1B" w:rsidP="00E50D1B">
      <w:pPr>
        <w:ind w:firstLine="480"/>
        <w:rPr>
          <w:ins w:id="114" w:author="个人用户" w:date="2018-10-30T08:28:00Z"/>
        </w:rPr>
      </w:pPr>
      <w:ins w:id="115" w:author="个人用户" w:date="2018-10-30T08:28:00Z">
        <w:r>
          <w:rPr>
            <w:rFonts w:hint="eastAsia"/>
          </w:rPr>
          <w:t>在任务列表中，跑腿员可以查看待取货的任务，配送中的任务，已完成的任务。</w:t>
        </w:r>
      </w:ins>
    </w:p>
    <w:p w14:paraId="5207E27E" w14:textId="77777777" w:rsidR="00E50D1B" w:rsidRDefault="00E50D1B" w:rsidP="00E50D1B">
      <w:pPr>
        <w:pStyle w:val="3"/>
        <w:rPr>
          <w:ins w:id="116" w:author="个人用户" w:date="2018-10-30T08:28:00Z"/>
        </w:rPr>
      </w:pPr>
      <w:bookmarkStart w:id="117" w:name="_Toc516495645"/>
      <w:bookmarkStart w:id="118" w:name="_Toc516869504"/>
      <w:ins w:id="119" w:author="个人用户" w:date="2018-10-30T08:28:00Z">
        <w:r w:rsidRPr="007447A4">
          <w:rPr>
            <w:rFonts w:hint="eastAsia"/>
          </w:rPr>
          <w:lastRenderedPageBreak/>
          <w:t>后台管理员</w:t>
        </w:r>
        <w:bookmarkEnd w:id="117"/>
        <w:bookmarkEnd w:id="118"/>
      </w:ins>
    </w:p>
    <w:p w14:paraId="1388ED38" w14:textId="77777777" w:rsidR="00E50D1B" w:rsidRDefault="00E50D1B" w:rsidP="00E50D1B">
      <w:pPr>
        <w:pStyle w:val="4"/>
        <w:ind w:firstLine="482"/>
        <w:rPr>
          <w:ins w:id="120" w:author="个人用户" w:date="2018-10-30T08:28:00Z"/>
        </w:rPr>
      </w:pPr>
      <w:ins w:id="121" w:author="个人用户" w:date="2018-10-30T08:28:00Z">
        <w:r>
          <w:rPr>
            <w:rFonts w:hint="eastAsia"/>
          </w:rPr>
          <w:t>对跑腿订单的管理</w:t>
        </w:r>
      </w:ins>
    </w:p>
    <w:p w14:paraId="070130F9" w14:textId="77777777" w:rsidR="00E50D1B" w:rsidRDefault="00E50D1B" w:rsidP="00E50D1B">
      <w:pPr>
        <w:ind w:firstLine="480"/>
        <w:rPr>
          <w:ins w:id="122" w:author="个人用户" w:date="2018-10-30T08:28:00Z"/>
        </w:rPr>
      </w:pPr>
      <w:ins w:id="123" w:author="个人用户" w:date="2018-10-30T08:28:00Z">
        <w:r>
          <w:rPr>
            <w:rFonts w:hint="eastAsia"/>
          </w:rPr>
          <w:t>后台管理员可以在后台管理系统查看所有订单的情况，并根据条件进行查询。同时还可以导出xml格式。</w:t>
        </w:r>
      </w:ins>
    </w:p>
    <w:p w14:paraId="53C079B4" w14:textId="77777777" w:rsidR="00E50D1B" w:rsidRDefault="00E50D1B" w:rsidP="00E50D1B">
      <w:pPr>
        <w:pStyle w:val="4"/>
        <w:ind w:firstLine="482"/>
        <w:rPr>
          <w:ins w:id="124" w:author="个人用户" w:date="2018-10-30T08:28:00Z"/>
        </w:rPr>
      </w:pPr>
      <w:ins w:id="125" w:author="个人用户" w:date="2018-10-30T08:28:00Z">
        <w:r>
          <w:rPr>
            <w:rFonts w:hint="eastAsia"/>
          </w:rPr>
          <w:t>对用户，跑腿员的管理</w:t>
        </w:r>
      </w:ins>
    </w:p>
    <w:p w14:paraId="1A09BF8A" w14:textId="77777777" w:rsidR="00E50D1B" w:rsidRDefault="00E50D1B" w:rsidP="00E50D1B">
      <w:pPr>
        <w:ind w:firstLine="480"/>
        <w:rPr>
          <w:ins w:id="126" w:author="个人用户" w:date="2018-10-30T08:28:00Z"/>
        </w:rPr>
      </w:pPr>
      <w:ins w:id="127" w:author="个人用户" w:date="2018-10-30T08:28:00Z">
        <w:r>
          <w:rPr>
            <w:rFonts w:hint="eastAsia"/>
          </w:rPr>
          <w:t>可以在后台查看用户的订单情况，用户的评论，用户的相关信息。可以新建跑腿员账户，对跑腿员账户进行修改，地域分配、工资管理等功能。</w:t>
        </w:r>
      </w:ins>
    </w:p>
    <w:p w14:paraId="0305E01C" w14:textId="77777777" w:rsidR="00E50D1B" w:rsidRDefault="00E50D1B" w:rsidP="00E50D1B">
      <w:pPr>
        <w:pStyle w:val="4"/>
        <w:ind w:firstLine="482"/>
        <w:rPr>
          <w:ins w:id="128" w:author="个人用户" w:date="2018-10-30T08:28:00Z"/>
        </w:rPr>
      </w:pPr>
      <w:ins w:id="129" w:author="个人用户" w:date="2018-10-30T08:28:00Z">
        <w:r>
          <w:rPr>
            <w:rFonts w:hint="eastAsia"/>
          </w:rPr>
          <w:t>统计报表</w:t>
        </w:r>
      </w:ins>
    </w:p>
    <w:p w14:paraId="137356E2" w14:textId="77777777" w:rsidR="00E50D1B" w:rsidRDefault="00E50D1B" w:rsidP="00E50D1B">
      <w:pPr>
        <w:ind w:firstLine="480"/>
        <w:rPr>
          <w:ins w:id="130" w:author="个人用户" w:date="2018-10-30T08:30:00Z"/>
        </w:rPr>
      </w:pPr>
      <w:ins w:id="131" w:author="个人用户" w:date="2018-10-30T08:28:00Z">
        <w:r>
          <w:rPr>
            <w:rFonts w:hint="eastAsia"/>
          </w:rPr>
          <w:t>可以查看所有订单统计情况，财务统计，流量分析等。</w:t>
        </w:r>
      </w:ins>
    </w:p>
    <w:p w14:paraId="4AD8E53C" w14:textId="77777777" w:rsidR="00E50D1B" w:rsidRPr="004A6A0D" w:rsidRDefault="00E50D1B" w:rsidP="00E50D1B">
      <w:pPr>
        <w:ind w:firstLine="480"/>
        <w:rPr>
          <w:ins w:id="132" w:author="个人用户" w:date="2018-10-30T08:28:00Z"/>
        </w:rPr>
      </w:pPr>
    </w:p>
    <w:p w14:paraId="2D28709A" w14:textId="77777777" w:rsidR="00E50D1B" w:rsidRDefault="00E50D1B">
      <w:pPr>
        <w:pStyle w:val="1"/>
        <w:rPr>
          <w:ins w:id="133" w:author="个人用户" w:date="2018-10-30T08:28:00Z"/>
        </w:rPr>
        <w:pPrChange w:id="134" w:author="个人用户" w:date="2018-10-30T10:34:00Z">
          <w:pPr>
            <w:pStyle w:val="2"/>
          </w:pPr>
        </w:pPrChange>
      </w:pPr>
      <w:bookmarkStart w:id="135" w:name="_Toc516495646"/>
      <w:bookmarkStart w:id="136" w:name="_Toc516869505"/>
      <w:commentRangeStart w:id="137"/>
      <w:ins w:id="138" w:author="个人用户" w:date="2018-10-30T08:28:00Z">
        <w:r w:rsidRPr="007447A4">
          <w:rPr>
            <w:rFonts w:hint="eastAsia"/>
          </w:rPr>
          <w:t>功能需求分析</w:t>
        </w:r>
        <w:bookmarkEnd w:id="135"/>
        <w:bookmarkEnd w:id="136"/>
      </w:ins>
    </w:p>
    <w:p w14:paraId="0374825D" w14:textId="77777777" w:rsidR="00E50D1B" w:rsidRDefault="00E50D1B" w:rsidP="00E50D1B">
      <w:pPr>
        <w:ind w:firstLine="480"/>
        <w:rPr>
          <w:ins w:id="139" w:author="个人用户" w:date="2018-10-30T08:28:00Z"/>
        </w:rPr>
      </w:pPr>
      <w:ins w:id="140" w:author="个人用户" w:date="2018-10-30T08:28:00Z">
        <w:r>
          <w:rPr>
            <w:rFonts w:hint="eastAsia"/>
          </w:rPr>
          <w:t>在本次系统中，主要分为三大模块，一个是针对跑腿用户使用的客户端，一个是针对配送员使用的配送员端，最后是一个跑腿后台管理系统。</w:t>
        </w:r>
        <w:r>
          <w:t xml:space="preserve"> </w:t>
        </w:r>
      </w:ins>
    </w:p>
    <w:p w14:paraId="27B9E907" w14:textId="77777777" w:rsidR="00E50D1B" w:rsidRDefault="00E50D1B" w:rsidP="00E50D1B">
      <w:pPr>
        <w:pStyle w:val="3"/>
        <w:rPr>
          <w:ins w:id="141" w:author="个人用户" w:date="2018-10-30T08:28:00Z"/>
        </w:rPr>
      </w:pPr>
      <w:bookmarkStart w:id="142" w:name="_Toc516495647"/>
      <w:bookmarkStart w:id="143" w:name="_Toc516869506"/>
      <w:ins w:id="144" w:author="个人用户" w:date="2018-10-30T08:28:00Z">
        <w:r>
          <w:rPr>
            <w:rFonts w:hint="eastAsia"/>
          </w:rPr>
          <w:t>跑腿客户端</w:t>
        </w:r>
        <w:bookmarkEnd w:id="142"/>
        <w:bookmarkEnd w:id="143"/>
      </w:ins>
    </w:p>
    <w:p w14:paraId="222D70B6" w14:textId="77777777" w:rsidR="00E50D1B" w:rsidRPr="004B5DDB" w:rsidRDefault="00E50D1B" w:rsidP="00E50D1B">
      <w:pPr>
        <w:ind w:firstLine="480"/>
        <w:rPr>
          <w:ins w:id="145" w:author="个人用户" w:date="2018-10-30T08:28:00Z"/>
        </w:rPr>
      </w:pPr>
      <w:ins w:id="146" w:author="个人用户" w:date="2018-10-30T08:28:00Z">
        <w:r>
          <w:rPr>
            <w:rFonts w:hint="eastAsia"/>
          </w:rPr>
          <w:t>用户在跑腿客户端中可以选择跑腿类别，填写相关信息之后下单，之后还可以在我的账户中查看我的历史订单和消费情况。还有地址管理等功能。</w:t>
        </w:r>
      </w:ins>
    </w:p>
    <w:p w14:paraId="4449AE50" w14:textId="77777777" w:rsidR="00E50D1B" w:rsidRDefault="00E50D1B" w:rsidP="00E50D1B">
      <w:pPr>
        <w:pStyle w:val="3"/>
        <w:rPr>
          <w:ins w:id="147" w:author="个人用户" w:date="2018-10-30T08:28:00Z"/>
        </w:rPr>
      </w:pPr>
      <w:bookmarkStart w:id="148" w:name="_Toc516495648"/>
      <w:bookmarkStart w:id="149" w:name="_Toc516869507"/>
      <w:ins w:id="150" w:author="个人用户" w:date="2018-10-30T08:28:00Z">
        <w:r>
          <w:rPr>
            <w:rFonts w:hint="eastAsia"/>
          </w:rPr>
          <w:t>配送员端</w:t>
        </w:r>
        <w:bookmarkEnd w:id="148"/>
        <w:bookmarkEnd w:id="149"/>
      </w:ins>
    </w:p>
    <w:p w14:paraId="59B115BE" w14:textId="77777777" w:rsidR="00E50D1B" w:rsidRPr="00637030" w:rsidRDefault="00E50D1B" w:rsidP="00E50D1B">
      <w:pPr>
        <w:ind w:firstLine="480"/>
        <w:rPr>
          <w:ins w:id="151" w:author="个人用户" w:date="2018-10-30T08:28:00Z"/>
        </w:rPr>
      </w:pPr>
      <w:ins w:id="152" w:author="个人用户" w:date="2018-10-30T08:28:00Z">
        <w:r>
          <w:rPr>
            <w:rFonts w:hint="eastAsia"/>
          </w:rPr>
          <w:t>配送员可以在配送员端中查看用户发出的订单，并可以根据自己的需要进行抢单操作，抢到的单可以在我的任务中查看。在完成任务之后，可以获得相关的赏金并可以在我的账户中查看相应的情况。</w:t>
        </w:r>
      </w:ins>
    </w:p>
    <w:p w14:paraId="799BFC53" w14:textId="77777777" w:rsidR="00E50D1B" w:rsidRDefault="00E50D1B" w:rsidP="00E50D1B">
      <w:pPr>
        <w:pStyle w:val="3"/>
        <w:rPr>
          <w:ins w:id="153" w:author="个人用户" w:date="2018-10-30T08:28:00Z"/>
        </w:rPr>
      </w:pPr>
      <w:bookmarkStart w:id="154" w:name="_Toc516495649"/>
      <w:bookmarkStart w:id="155" w:name="_Toc516869508"/>
      <w:ins w:id="156" w:author="个人用户" w:date="2018-10-30T08:28:00Z">
        <w:r>
          <w:rPr>
            <w:rFonts w:hint="eastAsia"/>
          </w:rPr>
          <w:t>后台管理系统</w:t>
        </w:r>
        <w:bookmarkEnd w:id="154"/>
        <w:bookmarkEnd w:id="155"/>
      </w:ins>
    </w:p>
    <w:p w14:paraId="702C0857" w14:textId="6EBE6F34" w:rsidR="00E50D1B" w:rsidRDefault="00E50D1B" w:rsidP="00E50D1B">
      <w:pPr>
        <w:ind w:firstLine="480"/>
        <w:rPr>
          <w:ins w:id="157" w:author="个人用户" w:date="2018-10-30T10:34:00Z"/>
        </w:rPr>
      </w:pPr>
      <w:ins w:id="158" w:author="个人用户" w:date="2018-10-30T08:28:00Z">
        <w:r>
          <w:rPr>
            <w:rFonts w:hint="eastAsia"/>
          </w:rPr>
          <w:t>系统管理员可以在后台中查看所有跑腿订单的情况，指定跑腿费的计费规则，查看用户信息，新建跑腿员账户，修改跑腿员信息，财务统计，流量分析，以及</w:t>
        </w:r>
        <w:r>
          <w:rPr>
            <w:rFonts w:hint="eastAsia"/>
          </w:rPr>
          <w:lastRenderedPageBreak/>
          <w:t>跑腿订单大数据分析。</w:t>
        </w:r>
      </w:ins>
      <w:commentRangeEnd w:id="137"/>
      <w:ins w:id="159" w:author="个人用户" w:date="2018-10-30T08:36:00Z">
        <w:r>
          <w:rPr>
            <w:rStyle w:val="a7"/>
          </w:rPr>
          <w:commentReference w:id="137"/>
        </w:r>
      </w:ins>
    </w:p>
    <w:p w14:paraId="1ABD0FB6" w14:textId="258051A6" w:rsidR="007D3B46" w:rsidRPr="007447A4" w:rsidRDefault="007D3B46">
      <w:pPr>
        <w:pStyle w:val="1"/>
        <w:rPr>
          <w:ins w:id="160" w:author="个人用户" w:date="2018-10-30T08:28:00Z"/>
        </w:rPr>
        <w:pPrChange w:id="161" w:author="个人用户" w:date="2018-10-30T10:34:00Z">
          <w:pPr>
            <w:ind w:firstLine="480"/>
          </w:pPr>
        </w:pPrChange>
      </w:pPr>
      <w:ins w:id="162" w:author="个人用户" w:date="2018-10-30T10:34:00Z">
        <w:r w:rsidRPr="00ED4650">
          <w:rPr>
            <w:rFonts w:hint="eastAsia"/>
          </w:rPr>
          <w:t>用例图</w:t>
        </w:r>
      </w:ins>
    </w:p>
    <w:p w14:paraId="6448EC1D" w14:textId="77777777" w:rsidR="00790AB8" w:rsidRPr="00E50D1B" w:rsidRDefault="00E50D1B">
      <w:pPr>
        <w:pStyle w:val="3"/>
        <w:rPr>
          <w:rPrChange w:id="163" w:author="个人用户" w:date="2018-10-30T08:37:00Z">
            <w:rPr>
              <w:rFonts w:ascii="微软雅黑" w:eastAsia="微软雅黑" w:hAnsi="微软雅黑"/>
              <w:color w:val="333333"/>
            </w:rPr>
          </w:rPrChange>
        </w:rPr>
        <w:pPrChange w:id="164" w:author="个人用户" w:date="2018-10-30T08:38:00Z">
          <w:pPr>
            <w:pStyle w:val="a3"/>
            <w:shd w:val="clear" w:color="auto" w:fill="FFFFFF"/>
            <w:spacing w:before="0" w:beforeAutospacing="0" w:after="480" w:afterAutospacing="0" w:line="480" w:lineRule="atLeast"/>
          </w:pPr>
        </w:pPrChange>
      </w:pPr>
      <w:ins w:id="165" w:author="个人用户" w:date="2018-10-30T08:37:00Z">
        <w:r w:rsidRPr="00E50D1B">
          <w:rPr>
            <w:rFonts w:hint="eastAsia"/>
            <w:rPrChange w:id="166" w:author="个人用户" w:date="2018-10-30T08:37:00Z">
              <w:rPr>
                <w:rFonts w:ascii="微软雅黑" w:eastAsia="微软雅黑" w:hAnsi="微软雅黑" w:hint="eastAsia"/>
                <w:color w:val="333333"/>
              </w:rPr>
            </w:rPrChange>
          </w:rPr>
          <w:t>配送员</w:t>
        </w:r>
      </w:ins>
    </w:p>
    <w:p w14:paraId="5C96EDC6" w14:textId="31D5B0AA" w:rsidR="00E50D1B" w:rsidRDefault="00E50D1B" w:rsidP="00E50D1B">
      <w:pPr>
        <w:ind w:firstLine="480"/>
        <w:rPr>
          <w:ins w:id="167" w:author="个人用户" w:date="2018-10-30T10:33:00Z"/>
        </w:rPr>
      </w:pPr>
      <w:ins w:id="168" w:author="个人用户" w:date="2018-10-30T08:36:00Z">
        <w:r>
          <w:rPr>
            <w:rFonts w:hint="eastAsia"/>
          </w:rPr>
          <w:t>对于配送员来说，最主要的功能就是能够抢单，并派送单。在抢单列表中，配送员能够查看订单的详细信息，订单在哪里，以及订单在地图上的具体位置，离我有多远，这一单获取的金额是多少。</w:t>
        </w:r>
      </w:ins>
    </w:p>
    <w:p w14:paraId="252CAB95" w14:textId="77777777" w:rsidR="00790AB8" w:rsidRPr="00E50D1B" w:rsidRDefault="00E50D1B">
      <w:pPr>
        <w:pStyle w:val="3"/>
        <w:rPr>
          <w:ins w:id="169" w:author="个人用户" w:date="2018-10-30T08:37:00Z"/>
          <w:rPrChange w:id="170" w:author="个人用户" w:date="2018-10-30T08:37:00Z">
            <w:rPr>
              <w:ins w:id="171" w:author="个人用户" w:date="2018-10-30T08:37:00Z"/>
            </w:rPr>
          </w:rPrChange>
        </w:rPr>
        <w:pPrChange w:id="172" w:author="个人用户" w:date="2018-10-30T08:38:00Z">
          <w:pPr/>
        </w:pPrChange>
      </w:pPr>
      <w:ins w:id="173" w:author="个人用户" w:date="2018-10-30T08:37:00Z">
        <w:r w:rsidRPr="00E50D1B">
          <w:rPr>
            <w:rFonts w:hint="eastAsia"/>
            <w:rPrChange w:id="174" w:author="个人用户" w:date="2018-10-30T08:37:00Z">
              <w:rPr>
                <w:rFonts w:hint="eastAsia"/>
              </w:rPr>
            </w:rPrChange>
          </w:rPr>
          <w:t>用户</w:t>
        </w:r>
      </w:ins>
    </w:p>
    <w:p w14:paraId="3DBF4720" w14:textId="77777777" w:rsidR="00E50D1B" w:rsidRDefault="00E50D1B" w:rsidP="00790AB8">
      <w:pPr>
        <w:rPr>
          <w:ins w:id="175" w:author="个人用户" w:date="2018-10-30T08:37:00Z"/>
        </w:rPr>
      </w:pPr>
      <w:ins w:id="176" w:author="个人用户" w:date="2018-10-30T08:37:00Z">
        <w:r>
          <w:rPr>
            <w:rFonts w:hint="eastAsia"/>
          </w:rPr>
          <w:t>用户关心的是简单易用，用户在登录后进入主页，主页面有一个轮播图介绍我们的主要产品，下面三个就是我们的核心功能，跑腿业务，一共有三种功能，帮买，帮送，帮取。用户点击后需要输入相关信息，如：“我要买一杯咖啡”，“杭州东站”，“武林广场”，“130937987122”，“王女士”，并选择是否要小费，选择完以后下方会出现价格，点击提交后便会出现在配送员的任务列表中。当有配送员抢单后，订单便会自动转入我的订单中，显示待取货，配送完成后便会显示已完成。还有我的钱包，个人中心，用户可以在这里查看相关的个人信息</w:t>
        </w:r>
      </w:ins>
    </w:p>
    <w:p w14:paraId="6E1861DA" w14:textId="77777777" w:rsidR="00E50D1B" w:rsidRDefault="00E50D1B">
      <w:pPr>
        <w:pStyle w:val="3"/>
        <w:rPr>
          <w:ins w:id="177" w:author="个人用户" w:date="2018-10-30T08:38:00Z"/>
        </w:rPr>
        <w:pPrChange w:id="178" w:author="个人用户" w:date="2018-10-30T08:38:00Z">
          <w:pPr/>
        </w:pPrChange>
      </w:pPr>
      <w:ins w:id="179" w:author="个人用户" w:date="2018-10-30T08:37:00Z">
        <w:r w:rsidRPr="00E50D1B">
          <w:rPr>
            <w:rFonts w:hint="eastAsia"/>
            <w:rPrChange w:id="180" w:author="个人用户" w:date="2018-10-30T08:37:00Z">
              <w:rPr>
                <w:rFonts w:hint="eastAsia"/>
              </w:rPr>
            </w:rPrChange>
          </w:rPr>
          <w:t>后台管理员</w:t>
        </w:r>
      </w:ins>
    </w:p>
    <w:p w14:paraId="386ED01F" w14:textId="77777777" w:rsidR="00E50D1B" w:rsidRDefault="00E50D1B" w:rsidP="00E50D1B">
      <w:pPr>
        <w:ind w:firstLine="480"/>
        <w:rPr>
          <w:ins w:id="181" w:author="个人用户" w:date="2018-10-30T08:38:00Z"/>
        </w:rPr>
      </w:pPr>
      <w:ins w:id="182" w:author="个人用户" w:date="2018-10-30T08:38:00Z">
        <w:r>
          <w:rPr>
            <w:rFonts w:hint="eastAsia"/>
          </w:rPr>
          <w:t>在首页后台管理员可以查看各种信息的统计，在跑腿管理中，可以设置跑腿的计费规则，如按固定跑腿费计费，按距离收费。在订单管理中，不仅可以输入相关条件查找到跑腿的订单信息，还可以导出数据至excel中。在营销中，管理员可以修改轮播图的图片。用户管理中管理员可以查看用户的订单信息，用户的评论，并可以回复用户的相关评论。在回收员管理中，可以进行修改回收员工资，修改回收员信息等操作。最后是统计报表，有跑腿订单统计，流量分析，财务报表等功能。流量分析是通过百度统计api埋点实现的。</w:t>
        </w:r>
      </w:ins>
    </w:p>
    <w:p w14:paraId="0E330CB5" w14:textId="77777777" w:rsidR="00E50D1B" w:rsidRDefault="00E50D1B">
      <w:pPr>
        <w:rPr>
          <w:ins w:id="183" w:author="个人用户" w:date="2018-10-30T08:38:00Z"/>
        </w:rPr>
      </w:pPr>
    </w:p>
    <w:p w14:paraId="577B2E41" w14:textId="77777777" w:rsidR="00E50D1B" w:rsidRDefault="008754A9">
      <w:pPr>
        <w:pStyle w:val="3"/>
        <w:rPr>
          <w:ins w:id="184" w:author="个人用户" w:date="2018-10-30T08:52:00Z"/>
        </w:rPr>
        <w:pPrChange w:id="185" w:author="个人用户" w:date="2018-10-30T08:52:00Z">
          <w:pPr/>
        </w:pPrChange>
      </w:pPr>
      <w:ins w:id="186" w:author="个人用户" w:date="2018-10-30T08:52:00Z">
        <w:r>
          <w:rPr>
            <w:rFonts w:hint="eastAsia"/>
          </w:rPr>
          <w:t>类图</w:t>
        </w:r>
      </w:ins>
    </w:p>
    <w:p w14:paraId="2BAA5DCA" w14:textId="49BEC267" w:rsidR="008754A9" w:rsidRPr="008754A9" w:rsidRDefault="002B24FB">
      <w:ins w:id="187" w:author="个人用户" w:date="2018-10-30T08:53:00Z">
        <w:r>
          <w:rPr>
            <w:rFonts w:hint="eastAsia"/>
          </w:rPr>
          <w:t>主要有</w:t>
        </w:r>
      </w:ins>
      <w:ins w:id="188" w:author="个人用户" w:date="2018-10-30T08:56:00Z">
        <w:r>
          <w:rPr>
            <w:rFonts w:hint="eastAsia"/>
          </w:rPr>
          <w:t>跑腿员、用户、后台管理员三个核心类</w:t>
        </w:r>
      </w:ins>
      <w:ins w:id="189" w:author="个人用户" w:date="2018-10-30T08:57:00Z">
        <w:r>
          <w:rPr>
            <w:rFonts w:hint="eastAsia"/>
          </w:rPr>
          <w:t>。</w:t>
        </w:r>
      </w:ins>
      <w:ins w:id="190" w:author="个人用户" w:date="2018-10-30T09:00:00Z">
        <w:r>
          <w:rPr>
            <w:rFonts w:hint="eastAsia"/>
          </w:rPr>
          <w:t>用户类中，可以实现</w:t>
        </w:r>
      </w:ins>
      <w:ins w:id="191" w:author="个人用户" w:date="2018-10-30T09:01:00Z">
        <w:r>
          <w:rPr>
            <w:rFonts w:hint="eastAsia"/>
          </w:rPr>
          <w:t>发布订单.</w:t>
        </w:r>
        <w:r>
          <w:t>.</w:t>
        </w:r>
        <w:r>
          <w:rPr>
            <w:rFonts w:hint="eastAsia"/>
          </w:rPr>
          <w:t>等方法，并于评价</w:t>
        </w:r>
      </w:ins>
      <w:ins w:id="192" w:author="个人用户" w:date="2018-11-05T23:19:00Z">
        <w:r w:rsidR="00E841C4">
          <w:rPr>
            <w:rFonts w:hint="eastAsia"/>
          </w:rPr>
          <w:t>类</w:t>
        </w:r>
      </w:ins>
      <w:ins w:id="193" w:author="个人用户" w:date="2018-10-30T09:01:00Z">
        <w:r>
          <w:rPr>
            <w:rFonts w:hint="eastAsia"/>
          </w:rPr>
          <w:t>，地址</w:t>
        </w:r>
      </w:ins>
      <w:ins w:id="194" w:author="个人用户" w:date="2018-11-05T23:19:00Z">
        <w:r w:rsidR="00E841C4">
          <w:rPr>
            <w:rFonts w:hint="eastAsia"/>
          </w:rPr>
          <w:t>类</w:t>
        </w:r>
      </w:ins>
      <w:ins w:id="195" w:author="个人用户" w:date="2018-10-30T09:01:00Z">
        <w:r>
          <w:rPr>
            <w:rFonts w:hint="eastAsia"/>
          </w:rPr>
          <w:t>等产生联系。。。。</w:t>
        </w:r>
      </w:ins>
      <w:ins w:id="196" w:author="个人用户" w:date="2018-11-05T23:19:00Z">
        <w:r w:rsidR="00E841C4">
          <w:rPr>
            <w:rFonts w:hint="eastAsia"/>
          </w:rPr>
          <w:t>跑腿员类中，可以实现接单，任务完成等方法，并与</w:t>
        </w:r>
      </w:ins>
      <w:ins w:id="197" w:author="个人用户" w:date="2018-11-05T23:20:00Z">
        <w:r w:rsidR="00E841C4">
          <w:rPr>
            <w:rFonts w:hint="eastAsia"/>
          </w:rPr>
          <w:t>配送情况，订单记录等类产生联系，并依赖</w:t>
        </w:r>
      </w:ins>
      <w:ins w:id="198" w:author="个人用户" w:date="2018-11-05T23:23:00Z">
        <w:r w:rsidR="00E841C4">
          <w:rPr>
            <w:rFonts w:hint="eastAsia"/>
          </w:rPr>
          <w:t>于</w:t>
        </w:r>
      </w:ins>
      <w:ins w:id="199" w:author="个人用户" w:date="2018-11-05T23:20:00Z">
        <w:r w:rsidR="00E841C4">
          <w:rPr>
            <w:rFonts w:hint="eastAsia"/>
          </w:rPr>
          <w:t>地域类</w:t>
        </w:r>
      </w:ins>
      <w:ins w:id="200" w:author="个人用户" w:date="2018-11-05T23:24:00Z">
        <w:r w:rsidR="00E841C4">
          <w:rPr>
            <w:rFonts w:hint="eastAsia"/>
          </w:rPr>
          <w:t>，评价类。后台管理员类中，可以实现权限分配，系统备份等</w:t>
        </w:r>
      </w:ins>
    </w:p>
    <w:sectPr w:rsidR="008754A9" w:rsidRPr="008754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7" w:author="个人用户" w:date="2018-10-30T08:36:00Z" w:initials="个人用户">
    <w:p w14:paraId="4F76DAB8" w14:textId="77777777" w:rsidR="00E50D1B" w:rsidRDefault="00E50D1B">
      <w:pPr>
        <w:pStyle w:val="a8"/>
      </w:pPr>
      <w:r>
        <w:rPr>
          <w:rStyle w:val="a7"/>
        </w:rPr>
        <w:annotationRef/>
      </w:r>
      <w:r>
        <w:rPr>
          <w:rFonts w:hint="eastAsia"/>
        </w:rPr>
        <w:t>需求分析第一页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76DA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AA36D" w14:textId="77777777" w:rsidR="00A925AA" w:rsidRDefault="00A925AA" w:rsidP="007129C1">
      <w:r>
        <w:separator/>
      </w:r>
    </w:p>
  </w:endnote>
  <w:endnote w:type="continuationSeparator" w:id="0">
    <w:p w14:paraId="0753650F" w14:textId="77777777" w:rsidR="00A925AA" w:rsidRDefault="00A925AA" w:rsidP="0071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95AE2" w14:textId="77777777" w:rsidR="00A925AA" w:rsidRDefault="00A925AA" w:rsidP="007129C1">
      <w:r>
        <w:separator/>
      </w:r>
    </w:p>
  </w:footnote>
  <w:footnote w:type="continuationSeparator" w:id="0">
    <w:p w14:paraId="7DD33562" w14:textId="77777777" w:rsidR="00A925AA" w:rsidRDefault="00A925AA" w:rsidP="007129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7221A"/>
    <w:multiLevelType w:val="hybridMultilevel"/>
    <w:tmpl w:val="059803C4"/>
    <w:lvl w:ilvl="0" w:tplc="0D5E23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EA72F7"/>
    <w:multiLevelType w:val="hybridMultilevel"/>
    <w:tmpl w:val="D262B610"/>
    <w:lvl w:ilvl="0" w:tplc="8C40EB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个人用户">
    <w15:presenceInfo w15:providerId="None" w15:userId="个人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15"/>
    <w:rsid w:val="00145E15"/>
    <w:rsid w:val="001B2B64"/>
    <w:rsid w:val="00223170"/>
    <w:rsid w:val="002B24FB"/>
    <w:rsid w:val="00523FA4"/>
    <w:rsid w:val="005D0A09"/>
    <w:rsid w:val="0068772D"/>
    <w:rsid w:val="00707C55"/>
    <w:rsid w:val="007129C1"/>
    <w:rsid w:val="00790AB8"/>
    <w:rsid w:val="007D3B46"/>
    <w:rsid w:val="008754A9"/>
    <w:rsid w:val="009F12FC"/>
    <w:rsid w:val="00A925AA"/>
    <w:rsid w:val="00B20B45"/>
    <w:rsid w:val="00B6066C"/>
    <w:rsid w:val="00E50D1B"/>
    <w:rsid w:val="00E57841"/>
    <w:rsid w:val="00E8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5E3F"/>
  <w15:chartTrackingRefBased/>
  <w15:docId w15:val="{17D39A40-F89D-433D-9B51-6D460B30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2FC"/>
    <w:pPr>
      <w:widowControl w:val="0"/>
      <w:jc w:val="both"/>
    </w:pPr>
    <w:rPr>
      <w:rFonts w:ascii="楷体" w:eastAsia="楷体" w:hAnsi="楷体"/>
      <w:sz w:val="24"/>
    </w:rPr>
  </w:style>
  <w:style w:type="paragraph" w:styleId="1">
    <w:name w:val="heading 1"/>
    <w:basedOn w:val="a"/>
    <w:next w:val="a"/>
    <w:link w:val="10"/>
    <w:uiPriority w:val="9"/>
    <w:qFormat/>
    <w:rsid w:val="00790A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0D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0D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50D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0AB8"/>
    <w:rPr>
      <w:rFonts w:ascii="楷体" w:eastAsia="楷体" w:hAnsi="楷体"/>
      <w:b/>
      <w:bCs/>
      <w:kern w:val="44"/>
      <w:sz w:val="44"/>
      <w:szCs w:val="44"/>
    </w:rPr>
  </w:style>
  <w:style w:type="paragraph" w:styleId="a3">
    <w:name w:val="Normal (Web)"/>
    <w:basedOn w:val="a"/>
    <w:uiPriority w:val="99"/>
    <w:semiHidden/>
    <w:unhideWhenUsed/>
    <w:rsid w:val="00790AB8"/>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790AB8"/>
    <w:rPr>
      <w:b/>
      <w:bCs/>
    </w:rPr>
  </w:style>
  <w:style w:type="character" w:customStyle="1" w:styleId="20">
    <w:name w:val="标题 2 字符"/>
    <w:basedOn w:val="a0"/>
    <w:link w:val="2"/>
    <w:uiPriority w:val="9"/>
    <w:rsid w:val="00E50D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0D1B"/>
    <w:rPr>
      <w:rFonts w:ascii="楷体" w:eastAsia="楷体" w:hAnsi="楷体"/>
      <w:b/>
      <w:bCs/>
      <w:sz w:val="32"/>
      <w:szCs w:val="32"/>
    </w:rPr>
  </w:style>
  <w:style w:type="character" w:customStyle="1" w:styleId="40">
    <w:name w:val="标题 4 字符"/>
    <w:basedOn w:val="a0"/>
    <w:link w:val="4"/>
    <w:uiPriority w:val="9"/>
    <w:semiHidden/>
    <w:rsid w:val="00E50D1B"/>
    <w:rPr>
      <w:rFonts w:asciiTheme="majorHAnsi" w:eastAsiaTheme="majorEastAsia" w:hAnsiTheme="majorHAnsi" w:cstheme="majorBidi"/>
      <w:b/>
      <w:bCs/>
      <w:sz w:val="28"/>
      <w:szCs w:val="28"/>
    </w:rPr>
  </w:style>
  <w:style w:type="paragraph" w:styleId="a5">
    <w:name w:val="Title"/>
    <w:basedOn w:val="a"/>
    <w:next w:val="a"/>
    <w:link w:val="a6"/>
    <w:uiPriority w:val="10"/>
    <w:qFormat/>
    <w:rsid w:val="00E50D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50D1B"/>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E50D1B"/>
    <w:rPr>
      <w:sz w:val="21"/>
      <w:szCs w:val="21"/>
    </w:rPr>
  </w:style>
  <w:style w:type="paragraph" w:styleId="a8">
    <w:name w:val="annotation text"/>
    <w:basedOn w:val="a"/>
    <w:link w:val="a9"/>
    <w:uiPriority w:val="99"/>
    <w:semiHidden/>
    <w:unhideWhenUsed/>
    <w:rsid w:val="00E50D1B"/>
    <w:pPr>
      <w:jc w:val="left"/>
    </w:pPr>
  </w:style>
  <w:style w:type="character" w:customStyle="1" w:styleId="a9">
    <w:name w:val="批注文字 字符"/>
    <w:basedOn w:val="a0"/>
    <w:link w:val="a8"/>
    <w:uiPriority w:val="99"/>
    <w:semiHidden/>
    <w:rsid w:val="00E50D1B"/>
    <w:rPr>
      <w:rFonts w:ascii="楷体" w:eastAsia="楷体" w:hAnsi="楷体"/>
      <w:sz w:val="24"/>
    </w:rPr>
  </w:style>
  <w:style w:type="paragraph" w:styleId="aa">
    <w:name w:val="annotation subject"/>
    <w:basedOn w:val="a8"/>
    <w:next w:val="a8"/>
    <w:link w:val="ab"/>
    <w:uiPriority w:val="99"/>
    <w:semiHidden/>
    <w:unhideWhenUsed/>
    <w:rsid w:val="00E50D1B"/>
    <w:rPr>
      <w:b/>
      <w:bCs/>
    </w:rPr>
  </w:style>
  <w:style w:type="character" w:customStyle="1" w:styleId="ab">
    <w:name w:val="批注主题 字符"/>
    <w:basedOn w:val="a9"/>
    <w:link w:val="aa"/>
    <w:uiPriority w:val="99"/>
    <w:semiHidden/>
    <w:rsid w:val="00E50D1B"/>
    <w:rPr>
      <w:rFonts w:ascii="楷体" w:eastAsia="楷体" w:hAnsi="楷体"/>
      <w:b/>
      <w:bCs/>
      <w:sz w:val="24"/>
    </w:rPr>
  </w:style>
  <w:style w:type="paragraph" w:styleId="ac">
    <w:name w:val="Balloon Text"/>
    <w:basedOn w:val="a"/>
    <w:link w:val="ad"/>
    <w:uiPriority w:val="99"/>
    <w:semiHidden/>
    <w:unhideWhenUsed/>
    <w:rsid w:val="00E50D1B"/>
    <w:rPr>
      <w:sz w:val="18"/>
      <w:szCs w:val="18"/>
    </w:rPr>
  </w:style>
  <w:style w:type="character" w:customStyle="1" w:styleId="ad">
    <w:name w:val="批注框文本 字符"/>
    <w:basedOn w:val="a0"/>
    <w:link w:val="ac"/>
    <w:uiPriority w:val="99"/>
    <w:semiHidden/>
    <w:rsid w:val="00E50D1B"/>
    <w:rPr>
      <w:rFonts w:ascii="楷体" w:eastAsia="楷体" w:hAnsi="楷体"/>
      <w:sz w:val="18"/>
      <w:szCs w:val="18"/>
    </w:rPr>
  </w:style>
  <w:style w:type="paragraph" w:styleId="ae">
    <w:name w:val="header"/>
    <w:basedOn w:val="a"/>
    <w:link w:val="af"/>
    <w:uiPriority w:val="99"/>
    <w:unhideWhenUsed/>
    <w:rsid w:val="007129C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129C1"/>
    <w:rPr>
      <w:rFonts w:ascii="楷体" w:eastAsia="楷体" w:hAnsi="楷体"/>
      <w:sz w:val="18"/>
      <w:szCs w:val="18"/>
    </w:rPr>
  </w:style>
  <w:style w:type="paragraph" w:styleId="af0">
    <w:name w:val="footer"/>
    <w:basedOn w:val="a"/>
    <w:link w:val="af1"/>
    <w:uiPriority w:val="99"/>
    <w:unhideWhenUsed/>
    <w:rsid w:val="007129C1"/>
    <w:pPr>
      <w:tabs>
        <w:tab w:val="center" w:pos="4153"/>
        <w:tab w:val="right" w:pos="8306"/>
      </w:tabs>
      <w:snapToGrid w:val="0"/>
      <w:jc w:val="left"/>
    </w:pPr>
    <w:rPr>
      <w:sz w:val="18"/>
      <w:szCs w:val="18"/>
    </w:rPr>
  </w:style>
  <w:style w:type="character" w:customStyle="1" w:styleId="af1">
    <w:name w:val="页脚 字符"/>
    <w:basedOn w:val="a0"/>
    <w:link w:val="af0"/>
    <w:uiPriority w:val="99"/>
    <w:rsid w:val="007129C1"/>
    <w:rPr>
      <w:rFonts w:ascii="楷体" w:eastAsia="楷体" w:hAnsi="楷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6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553</Words>
  <Characters>3156</Characters>
  <Application>Microsoft Office Word</Application>
  <DocSecurity>0</DocSecurity>
  <Lines>26</Lines>
  <Paragraphs>7</Paragraphs>
  <ScaleCrop>false</ScaleCrop>
  <Company>微软中国</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cp:revision>
  <dcterms:created xsi:type="dcterms:W3CDTF">2018-10-30T00:15:00Z</dcterms:created>
  <dcterms:modified xsi:type="dcterms:W3CDTF">2018-11-06T01:04:00Z</dcterms:modified>
</cp:coreProperties>
</file>